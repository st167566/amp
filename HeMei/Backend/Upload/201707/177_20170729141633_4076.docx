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B8" w:rsidRDefault="00F902B8" w:rsidP="00F902B8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Projects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7"/>
        <w:gridCol w:w="2131"/>
        <w:gridCol w:w="1497"/>
        <w:gridCol w:w="4189"/>
      </w:tblGrid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ID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PK Identity</w:t>
            </w:r>
          </w:p>
        </w:tc>
      </w:tr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ProjectName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nvarchar(50)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项目名</w:t>
            </w:r>
          </w:p>
        </w:tc>
      </w:tr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ins w:id="0" w:author="陈阳达" w:date="2017-03-31T20:28:00Z"/>
                <w:rFonts w:ascii="等线" w:eastAsia="等线" w:hAnsi="等线" w:cs="等线" w:hint="eastAsia"/>
              </w:rPr>
            </w:pPr>
            <w:del w:id="1" w:author="陈阳达" w:date="2017-03-31T20:28:00Z">
              <w:r w:rsidDel="00D96491">
                <w:rPr>
                  <w:rFonts w:ascii="等线" w:eastAsia="等线" w:hAnsi="等线" w:cs="等线"/>
                </w:rPr>
                <w:delText>CoverImage</w:delText>
              </w:r>
            </w:del>
          </w:p>
          <w:p w:rsidR="00D96491" w:rsidRDefault="00D96491" w:rsidP="00F72B95">
            <w:ins w:id="2" w:author="陈阳达" w:date="2017-03-31T20:28:00Z">
              <w:r>
                <w:rPr>
                  <w:rFonts w:ascii="等线" w:eastAsia="等线" w:hAnsi="等线" w:cs="等线" w:hint="eastAsia"/>
                </w:rPr>
                <w:t>Picture</w:t>
              </w:r>
            </w:ins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nvarchar(500)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项目封面图</w:t>
            </w:r>
          </w:p>
        </w:tc>
      </w:tr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5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Description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D07" w:rsidDel="00D96491" w:rsidRDefault="00F902B8" w:rsidP="00F72B95">
            <w:pPr>
              <w:rPr>
                <w:del w:id="3" w:author="陈阳达" w:date="2017-03-31T20:18:00Z"/>
                <w:rFonts w:ascii="等线" w:eastAsia="等线" w:hAnsi="等线" w:cs="等线" w:hint="eastAsia"/>
              </w:rPr>
            </w:pPr>
            <w:del w:id="4" w:author="陈阳达" w:date="2017-03-31T20:18:00Z">
              <w:r w:rsidDel="00D96491">
                <w:rPr>
                  <w:rFonts w:ascii="等线" w:eastAsia="等线" w:hAnsi="等线" w:cs="等线"/>
                </w:rPr>
                <w:delText>Bit</w:delText>
              </w:r>
            </w:del>
          </w:p>
          <w:p w:rsidR="00F902B8" w:rsidRPr="001B2D07" w:rsidRDefault="00D96491" w:rsidP="001B2D07">
            <w:pPr>
              <w:rPr>
                <w:rFonts w:ascii="Ping Hei" w:eastAsia="Ping Hei" w:hint="eastAsia"/>
                <w:color w:val="FF0000"/>
              </w:rPr>
            </w:pPr>
            <w:ins w:id="5" w:author="陈阳达" w:date="2017-03-31T20:21:00Z">
              <w:r w:rsidRPr="001B2D07">
                <w:rPr>
                  <w:rFonts w:ascii="等线" w:eastAsia="等线" w:hAnsi="等线" w:cs="等线"/>
                  <w:color w:val="FF0000"/>
                </w:rPr>
                <w:t>Nvarchar</w:t>
              </w:r>
              <w:r>
                <w:rPr>
                  <w:rFonts w:ascii="等线" w:eastAsia="等线" w:hAnsi="等线" w:cs="等线" w:hint="eastAsia"/>
                  <w:color w:val="FF0000"/>
                </w:rPr>
                <w:t>(</w:t>
              </w:r>
              <w:r w:rsidRPr="001B2D07">
                <w:rPr>
                  <w:rFonts w:ascii="等线" w:eastAsia="等线" w:hAnsi="等线" w:cs="等线" w:hint="eastAsia"/>
                  <w:color w:val="FF0000"/>
                </w:rPr>
                <w:t>50</w:t>
              </w:r>
              <w:r>
                <w:rPr>
                  <w:rFonts w:ascii="等线" w:eastAsia="等线" w:hAnsi="等线" w:cs="等线" w:hint="eastAsia"/>
                  <w:color w:val="FF0000"/>
                </w:rPr>
                <w:t>)</w:t>
              </w:r>
            </w:ins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项目描述</w:t>
            </w:r>
          </w:p>
        </w:tc>
      </w:tr>
      <w:tr w:rsidR="00F902B8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6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OwnerID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72B95">
            <w:r>
              <w:rPr>
                <w:rFonts w:ascii="宋体" w:eastAsia="宋体" w:hAnsi="宋体" w:cs="宋体"/>
              </w:rPr>
              <w:t>项目拥有者</w:t>
            </w:r>
            <w:r>
              <w:rPr>
                <w:rFonts w:ascii="等线" w:eastAsia="等线" w:hAnsi="等线" w:cs="等线"/>
              </w:rPr>
              <w:t>ID</w:t>
            </w:r>
          </w:p>
        </w:tc>
      </w:tr>
      <w:tr w:rsidR="00F902B8" w:rsidTr="001B2D07">
        <w:trPr>
          <w:trHeight w:val="345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2B8" w:rsidRDefault="00F902B8" w:rsidP="00F902B8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7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D07" w:rsidRDefault="00F902B8" w:rsidP="00F72B95">
            <w:r>
              <w:rPr>
                <w:rFonts w:ascii="等线" w:eastAsia="等线" w:hAnsi="等线" w:cs="等线"/>
              </w:rPr>
              <w:t>OwnedDT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D07" w:rsidRDefault="001B2D07" w:rsidP="00F72B95">
            <w:r>
              <w:rPr>
                <w:rFonts w:ascii="等线" w:eastAsia="等线" w:hAnsi="等线" w:cs="等线"/>
              </w:rPr>
              <w:t>D</w:t>
            </w:r>
            <w:r w:rsidR="00F902B8">
              <w:rPr>
                <w:rFonts w:ascii="等线" w:eastAsia="等线" w:hAnsi="等线" w:cs="等线"/>
              </w:rPr>
              <w:t>atetime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D07" w:rsidRDefault="00D96491" w:rsidP="00F72B95">
            <w:pPr>
              <w:rPr>
                <w:rFonts w:ascii="宋体" w:eastAsia="宋体" w:hAnsi="宋体" w:cs="宋体"/>
                <w:sz w:val="22"/>
              </w:rPr>
            </w:pPr>
            <w:ins w:id="6" w:author="陈阳达" w:date="2017-03-31T20:25:00Z">
              <w:r>
                <w:rPr>
                  <w:rFonts w:ascii="宋体" w:eastAsia="宋体" w:hAnsi="宋体" w:cs="宋体"/>
                  <w:color w:val="FF0000"/>
                  <w:sz w:val="22"/>
                </w:rPr>
                <w:t>拥有时间</w:t>
              </w:r>
            </w:ins>
          </w:p>
        </w:tc>
      </w:tr>
      <w:tr w:rsidR="00D96491" w:rsidTr="001B2D07">
        <w:trPr>
          <w:trHeight w:val="270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1B2D07" w:rsidRDefault="00D96491" w:rsidP="001B2D07">
            <w:pPr>
              <w:rPr>
                <w:rFonts w:ascii="宋体" w:eastAsia="宋体" w:hAnsi="宋体" w:cs="宋体"/>
                <w:color w:val="FF0000"/>
                <w:sz w:val="22"/>
              </w:rPr>
            </w:pPr>
            <w:ins w:id="7" w:author="陈阳达" w:date="2017-03-31T20:19:00Z">
              <w:r w:rsidRPr="001B2D07">
                <w:rPr>
                  <w:rFonts w:ascii="宋体" w:eastAsia="宋体" w:hAnsi="宋体" w:cs="宋体" w:hint="eastAsia"/>
                  <w:color w:val="FF0000"/>
                  <w:sz w:val="22"/>
                </w:rPr>
                <w:t>8</w:t>
              </w:r>
            </w:ins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1B2D07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ins w:id="8" w:author="陈阳达" w:date="2017-03-31T20:19:00Z">
              <w:r w:rsidRPr="001B2D07">
                <w:rPr>
                  <w:rFonts w:ascii="等线" w:eastAsia="等线" w:hAnsi="等线" w:cs="等线"/>
                  <w:color w:val="FF0000"/>
                </w:rPr>
                <w:t>IsArchied</w:t>
              </w:r>
            </w:ins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1B2D07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ins w:id="9" w:author="陈阳达" w:date="2017-03-31T20:19:00Z">
              <w:r w:rsidRPr="001B2D07">
                <w:rPr>
                  <w:rFonts w:ascii="等线" w:eastAsia="等线" w:hAnsi="等线" w:cs="等线" w:hint="eastAsia"/>
                  <w:color w:val="FF0000"/>
                </w:rPr>
                <w:t>Bit</w:t>
              </w:r>
            </w:ins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1B2D07" w:rsidRDefault="00D96491" w:rsidP="00F72B95">
            <w:pPr>
              <w:rPr>
                <w:rFonts w:ascii="宋体" w:eastAsia="宋体" w:hAnsi="宋体" w:cs="宋体"/>
                <w:color w:val="FF0000"/>
                <w:sz w:val="22"/>
              </w:rPr>
            </w:pPr>
            <w:ins w:id="10" w:author="陈阳达" w:date="2017-03-31T20:19:00Z">
              <w:r>
                <w:rPr>
                  <w:rFonts w:ascii="宋体" w:eastAsia="宋体" w:hAnsi="宋体" w:cs="宋体" w:hint="eastAsia"/>
                  <w:color w:val="FF0000"/>
                  <w:sz w:val="22"/>
                </w:rPr>
                <w:t>是否归档</w:t>
              </w:r>
            </w:ins>
          </w:p>
        </w:tc>
      </w:tr>
      <w:tr w:rsidR="00D96491" w:rsidTr="009F37FC">
        <w:trPr>
          <w:trHeight w:val="30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9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r>
              <w:rPr>
                <w:rFonts w:ascii="等线" w:eastAsia="等线" w:hAnsi="等线" w:cs="等线"/>
              </w:rPr>
              <w:t>IsFinished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r>
              <w:rPr>
                <w:rFonts w:ascii="等线" w:eastAsia="等线" w:hAnsi="等线" w:cs="等线"/>
              </w:rPr>
              <w:t>Bit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是否完成</w:t>
            </w:r>
          </w:p>
        </w:tc>
      </w:tr>
      <w:tr w:rsidR="00D96491" w:rsidTr="007D12EE">
        <w:trPr>
          <w:trHeight w:val="315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1B2D07">
            <w:pPr>
              <w:rPr>
                <w:rFonts w:ascii="宋体" w:eastAsia="宋体" w:hAnsi="宋体" w:cs="宋体" w:hint="eastAsia"/>
                <w:color w:val="FF0000"/>
                <w:sz w:val="22"/>
              </w:rPr>
            </w:pPr>
            <w:del w:id="11" w:author="陈阳达" w:date="2017-03-31T20:16:00Z">
              <w:r w:rsidDel="009F37FC">
                <w:rPr>
                  <w:rFonts w:ascii="宋体" w:eastAsia="宋体" w:hAnsi="宋体" w:cs="宋体" w:hint="eastAsia"/>
                  <w:sz w:val="22"/>
                </w:rPr>
                <w:delText>10</w:delText>
              </w:r>
            </w:del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del w:id="12" w:author="陈阳达" w:date="2017-03-31T20:16:00Z">
              <w:r w:rsidDel="009F37FC">
                <w:rPr>
                  <w:rFonts w:ascii="等线" w:eastAsia="等线" w:hAnsi="等线" w:cs="等线"/>
                </w:rPr>
                <w:delText>FinishedUserID</w:delText>
              </w:r>
            </w:del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del w:id="13" w:author="陈阳达" w:date="2017-03-31T20:16:00Z">
              <w:r w:rsidDel="009F37FC">
                <w:rPr>
                  <w:rFonts w:ascii="等线" w:eastAsia="等线" w:hAnsi="等线" w:cs="等线"/>
                </w:rPr>
                <w:delText>Int</w:delText>
              </w:r>
            </w:del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宋体" w:eastAsia="宋体" w:hAnsi="宋体" w:cs="宋体"/>
                <w:color w:val="FF0000"/>
              </w:rPr>
            </w:pPr>
            <w:del w:id="14" w:author="陈阳达" w:date="2017-03-31T20:16:00Z">
              <w:r w:rsidDel="009F37FC">
                <w:rPr>
                  <w:rFonts w:ascii="宋体" w:eastAsia="宋体" w:hAnsi="宋体" w:cs="宋体"/>
                </w:rPr>
                <w:delText>设置完成的用户</w:delText>
              </w:r>
              <w:r w:rsidDel="009F37FC">
                <w:rPr>
                  <w:rFonts w:ascii="等线" w:eastAsia="等线" w:hAnsi="等线" w:cs="等线"/>
                </w:rPr>
                <w:delText>ID</w:delText>
              </w:r>
            </w:del>
          </w:p>
        </w:tc>
      </w:tr>
      <w:tr w:rsidR="00D96491" w:rsidTr="007D12EE">
        <w:trPr>
          <w:trHeight w:val="30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1B2D07">
            <w:pPr>
              <w:rPr>
                <w:rFonts w:ascii="宋体" w:eastAsia="宋体" w:hAnsi="宋体" w:cs="宋体" w:hint="eastAsia"/>
                <w:color w:val="FF0000"/>
                <w:sz w:val="22"/>
              </w:rPr>
            </w:pPr>
            <w:del w:id="15" w:author="陈阳达" w:date="2017-03-31T20:17:00Z">
              <w:r w:rsidDel="009F37FC">
                <w:rPr>
                  <w:rFonts w:ascii="宋体" w:eastAsia="宋体" w:hAnsi="宋体" w:cs="宋体" w:hint="eastAsia"/>
                  <w:sz w:val="22"/>
                </w:rPr>
                <w:delText>14</w:delText>
              </w:r>
            </w:del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del w:id="16" w:author="陈阳达" w:date="2017-03-31T20:17:00Z">
              <w:r w:rsidDel="009F37FC">
                <w:rPr>
                  <w:rFonts w:ascii="等线" w:eastAsia="等线" w:hAnsi="等线" w:cs="等线"/>
                </w:rPr>
                <w:delText>FinishedDT</w:delText>
              </w:r>
            </w:del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del w:id="17" w:author="陈阳达" w:date="2017-03-31T20:17:00Z">
              <w:r w:rsidDel="009F37FC">
                <w:rPr>
                  <w:rFonts w:ascii="等线" w:eastAsia="等线" w:hAnsi="等线" w:cs="等线"/>
                </w:rPr>
                <w:delText>Datetime</w:delText>
              </w:r>
            </w:del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宋体" w:eastAsia="宋体" w:hAnsi="宋体" w:cs="宋体"/>
                <w:color w:val="FF0000"/>
              </w:rPr>
            </w:pPr>
          </w:p>
        </w:tc>
      </w:tr>
      <w:tr w:rsidR="00D96491" w:rsidTr="007D12EE">
        <w:trPr>
          <w:trHeight w:val="309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 w:hint="eastAsia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10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r>
              <w:rPr>
                <w:rFonts w:ascii="等线" w:eastAsia="等线" w:hAnsi="等线" w:cs="等线"/>
              </w:rPr>
              <w:t>TaskNums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等线" w:eastAsia="等线" w:hAnsi="等线" w:cs="等线"/>
                <w:color w:val="FF0000"/>
              </w:rPr>
            </w:pPr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</w:rPr>
              <w:t>项目列表数</w:t>
            </w:r>
          </w:p>
        </w:tc>
      </w:tr>
      <w:tr w:rsidR="00D96491" w:rsidTr="007D12EE">
        <w:trPr>
          <w:trHeight w:val="1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/>
                <w:sz w:val="22"/>
              </w:rPr>
            </w:pPr>
            <w:ins w:id="18" w:author="陈阳达" w:date="2017-03-31T20:21:00Z">
              <w:r>
                <w:rPr>
                  <w:rFonts w:ascii="宋体" w:eastAsia="宋体" w:hAnsi="宋体" w:cs="宋体" w:hint="eastAsia"/>
                  <w:color w:val="FF0000"/>
                  <w:sz w:val="22"/>
                </w:rPr>
                <w:t>11</w:t>
              </w:r>
            </w:ins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roofErr w:type="spellStart"/>
            <w:ins w:id="19" w:author="陈阳达" w:date="2017-03-31T20:21:00Z">
              <w:r w:rsidRPr="009F37FC">
                <w:rPr>
                  <w:rFonts w:ascii="等线" w:eastAsia="等线" w:hAnsi="等线" w:cs="等线"/>
                  <w:color w:val="FF0000"/>
                </w:rPr>
                <w:t>TotalItemNums</w:t>
              </w:r>
            </w:ins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ins w:id="20" w:author="陈阳达" w:date="2017-03-31T20:21:00Z">
              <w:r>
                <w:rPr>
                  <w:rFonts w:ascii="等线" w:eastAsia="等线" w:hAnsi="等线" w:cs="等线"/>
                  <w:color w:val="FF0000"/>
                </w:rPr>
                <w:t>Int</w:t>
              </w:r>
            </w:ins>
          </w:p>
        </w:tc>
        <w:tc>
          <w:tcPr>
            <w:tcW w:w="41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DD3005">
            <w:ins w:id="21" w:author="陈阳达" w:date="2017-03-31T20:21:00Z">
              <w:r>
                <w:rPr>
                  <w:rFonts w:ascii="宋体" w:eastAsia="宋体" w:hAnsi="宋体" w:cs="宋体"/>
                  <w:color w:val="FF0000"/>
                </w:rPr>
                <w:t>总</w:t>
              </w:r>
            </w:ins>
            <w:ins w:id="22" w:author="陈阳达" w:date="2017-03-31T20:31:00Z">
              <w:r w:rsidR="00DD3005">
                <w:rPr>
                  <w:rFonts w:ascii="宋体" w:eastAsia="宋体" w:hAnsi="宋体" w:cs="宋体"/>
                  <w:color w:val="FF0000"/>
                </w:rPr>
                <w:t>任务</w:t>
              </w:r>
            </w:ins>
            <w:ins w:id="23" w:author="陈阳达" w:date="2017-03-31T20:21:00Z">
              <w:r>
                <w:rPr>
                  <w:rFonts w:ascii="宋体" w:eastAsia="宋体" w:hAnsi="宋体" w:cs="宋体"/>
                  <w:color w:val="FF0000"/>
                </w:rPr>
                <w:t>列表数</w:t>
              </w:r>
            </w:ins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/>
                <w:sz w:val="22"/>
              </w:rPr>
            </w:pPr>
            <w:del w:id="24" w:author="陈阳达" w:date="2017-03-31T20:18:00Z">
              <w:r w:rsidDel="009F37FC">
                <w:rPr>
                  <w:rFonts w:ascii="宋体" w:eastAsia="宋体" w:hAnsi="宋体" w:cs="宋体" w:hint="eastAsia"/>
                  <w:sz w:val="22"/>
                </w:rPr>
                <w:delText>16</w:delText>
              </w:r>
            </w:del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del w:id="25" w:author="陈阳达" w:date="2017-03-31T20:18:00Z">
              <w:r w:rsidDel="009F37FC">
                <w:rPr>
                  <w:rFonts w:ascii="等线" w:eastAsia="等线" w:hAnsi="等线" w:cs="等线"/>
                </w:rPr>
                <w:delText>ItemNums</w:delText>
              </w:r>
            </w:del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del w:id="26" w:author="陈阳达" w:date="2017-03-31T20:18:00Z">
              <w:r w:rsidDel="009F37FC">
                <w:rPr>
                  <w:rFonts w:ascii="等线" w:eastAsia="等线" w:hAnsi="等线" w:cs="等线"/>
                </w:rPr>
                <w:delText>Int</w:delText>
              </w:r>
            </w:del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  <w:sz w:val="22"/>
              </w:rPr>
            </w:pPr>
            <w:del w:id="27" w:author="陈阳达" w:date="2017-03-31T20:18:00Z">
              <w:r w:rsidDel="009F37FC">
                <w:rPr>
                  <w:rFonts w:ascii="宋体" w:eastAsia="宋体" w:hAnsi="宋体" w:cs="宋体"/>
                </w:rPr>
                <w:delText>任务数</w:delText>
              </w:r>
            </w:del>
          </w:p>
        </w:tc>
      </w:tr>
      <w:tr w:rsidR="00D96491" w:rsidTr="007D12EE">
        <w:trPr>
          <w:trHeight w:val="375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9F37F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roofErr w:type="spellStart"/>
            <w:r>
              <w:rPr>
                <w:rFonts w:ascii="等线" w:eastAsia="等线" w:hAnsi="等线" w:cs="等线"/>
              </w:rPr>
              <w:t>FinishedItemNums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完成任务数</w:t>
            </w:r>
          </w:p>
        </w:tc>
      </w:tr>
      <w:tr w:rsidR="00D96491" w:rsidTr="007D12EE">
        <w:trPr>
          <w:trHeight w:val="234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277C42">
            <w:pPr>
              <w:rPr>
                <w:rFonts w:ascii="宋体" w:eastAsia="宋体" w:hAnsi="宋体" w:cs="宋体" w:hint="eastAsia"/>
                <w:color w:val="FF0000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13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277C42">
            <w:pPr>
              <w:rPr>
                <w:rFonts w:ascii="等线" w:eastAsia="等线" w:hAnsi="等线" w:cs="等线"/>
                <w:color w:val="FF0000"/>
              </w:rPr>
            </w:pPr>
            <w:proofErr w:type="spellStart"/>
            <w:r>
              <w:rPr>
                <w:rFonts w:ascii="等线" w:eastAsia="等线" w:hAnsi="等线" w:cs="等线"/>
              </w:rPr>
              <w:t>MemberNums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277C42">
            <w:pPr>
              <w:rPr>
                <w:rFonts w:ascii="等线" w:eastAsia="等线" w:hAnsi="等线" w:cs="等线"/>
                <w:color w:val="FF0000"/>
              </w:rPr>
            </w:pPr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Pr="009F37FC" w:rsidRDefault="00D96491" w:rsidP="00277C42">
            <w:pPr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</w:rPr>
              <w:t>项目成员数</w:t>
            </w:r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/>
                <w:sz w:val="22"/>
              </w:rPr>
            </w:pPr>
            <w:del w:id="28" w:author="陈阳达" w:date="2017-03-31T20:20:00Z">
              <w:r w:rsidDel="00D96491">
                <w:rPr>
                  <w:rFonts w:ascii="宋体" w:eastAsia="宋体" w:hAnsi="宋体" w:cs="宋体" w:hint="eastAsia"/>
                  <w:sz w:val="22"/>
                </w:rPr>
                <w:delText>19</w:delText>
              </w:r>
            </w:del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del w:id="29" w:author="陈阳达" w:date="2017-03-31T20:20:00Z">
              <w:r w:rsidDel="00D96491">
                <w:rPr>
                  <w:rFonts w:ascii="等线" w:eastAsia="等线" w:hAnsi="等线" w:cs="等线"/>
                </w:rPr>
                <w:delText>Orders</w:delText>
              </w:r>
            </w:del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del w:id="30" w:author="陈阳达" w:date="2017-03-31T20:20:00Z">
              <w:r w:rsidDel="00D96491">
                <w:rPr>
                  <w:rFonts w:ascii="等线" w:eastAsia="等线" w:hAnsi="等线" w:cs="等线"/>
                </w:rPr>
                <w:delText>Int</w:delText>
              </w:r>
            </w:del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del w:id="31" w:author="陈阳达" w:date="2017-03-31T20:20:00Z">
              <w:r w:rsidDel="00D96491">
                <w:rPr>
                  <w:rFonts w:ascii="宋体" w:eastAsia="宋体" w:hAnsi="宋体" w:cs="宋体"/>
                </w:rPr>
                <w:delText>排序</w:delText>
              </w:r>
            </w:del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9F37FC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14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r>
              <w:rPr>
                <w:rFonts w:ascii="等线" w:eastAsia="等线" w:hAnsi="等线" w:cs="等线"/>
              </w:rPr>
              <w:t>Validation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r>
              <w:rPr>
                <w:rFonts w:ascii="等线" w:eastAsia="等线" w:hAnsi="等线" w:cs="等线"/>
              </w:rPr>
              <w:t>Nvarchar</w:t>
            </w:r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允许加入、需要申请（所有者或管理员同意）、</w:t>
            </w:r>
            <w:proofErr w:type="gramStart"/>
            <w:r>
              <w:rPr>
                <w:rFonts w:ascii="宋体" w:eastAsia="宋体" w:hAnsi="宋体" w:cs="宋体"/>
              </w:rPr>
              <w:t>私有项目</w:t>
            </w:r>
            <w:proofErr w:type="gramEnd"/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9F37FC">
            <w:pPr>
              <w:rPr>
                <w:rFonts w:ascii="宋体" w:eastAsia="宋体" w:hAnsi="宋体" w:cs="宋体"/>
                <w:sz w:val="22"/>
              </w:rPr>
            </w:pPr>
            <w:ins w:id="32" w:author="陈阳达" w:date="2017-03-31T20:20:00Z">
              <w:r>
                <w:rPr>
                  <w:rFonts w:ascii="宋体" w:eastAsia="宋体" w:hAnsi="宋体" w:cs="宋体" w:hint="eastAsia"/>
                  <w:sz w:val="22"/>
                </w:rPr>
                <w:t>15</w:t>
              </w:r>
            </w:ins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ins w:id="33" w:author="陈阳达" w:date="2017-03-31T20:20:00Z">
              <w:r w:rsidRPr="00D96491">
                <w:t>CDT</w:t>
              </w:r>
            </w:ins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roofErr w:type="spellStart"/>
            <w:ins w:id="34" w:author="陈阳达" w:date="2017-03-31T20:20:00Z">
              <w:r w:rsidRPr="00D96491">
                <w:t>datetime</w:t>
              </w:r>
            </w:ins>
            <w:proofErr w:type="spellEnd"/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ins w:id="35" w:author="陈阳达" w:date="2017-03-31T20:25:00Z">
              <w:r>
                <w:rPr>
                  <w:rFonts w:ascii="宋体" w:eastAsia="宋体" w:hAnsi="宋体" w:cs="宋体"/>
                </w:rPr>
                <w:t>创建时间</w:t>
              </w:r>
            </w:ins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1B2D07">
            <w:pPr>
              <w:rPr>
                <w:rFonts w:ascii="宋体" w:eastAsia="宋体" w:hAnsi="宋体" w:cs="宋体"/>
                <w:sz w:val="22"/>
              </w:rPr>
            </w:pPr>
            <w:ins w:id="36" w:author="陈阳达" w:date="2017-03-31T20:21:00Z">
              <w:r>
                <w:rPr>
                  <w:rFonts w:ascii="宋体" w:eastAsia="宋体" w:hAnsi="宋体" w:cs="宋体" w:hint="eastAsia"/>
                  <w:sz w:val="22"/>
                </w:rPr>
                <w:t>16</w:t>
              </w:r>
            </w:ins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roofErr w:type="spellStart"/>
            <w:ins w:id="37" w:author="陈阳达" w:date="2017-03-31T20:20:00Z">
              <w:r w:rsidRPr="00D96491">
                <w:t>IsEqualProject</w:t>
              </w:r>
            </w:ins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ins w:id="38" w:author="陈阳达" w:date="2017-03-31T20:20:00Z">
              <w:r w:rsidRPr="00D96491">
                <w:t>bit</w:t>
              </w:r>
            </w:ins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ins w:id="39" w:author="陈阳达" w:date="2017-03-31T20:23:00Z">
              <w:r>
                <w:rPr>
                  <w:rFonts w:ascii="宋体" w:eastAsia="宋体" w:hAnsi="宋体" w:cs="宋体"/>
                </w:rPr>
                <w:t>是否</w:t>
              </w:r>
            </w:ins>
            <w:ins w:id="40" w:author="陈阳达" w:date="2017-03-31T20:24:00Z">
              <w:r>
                <w:rPr>
                  <w:rFonts w:ascii="宋体" w:eastAsia="宋体" w:hAnsi="宋体" w:cs="宋体"/>
                </w:rPr>
                <w:t>平等</w:t>
              </w:r>
            </w:ins>
            <w:ins w:id="41" w:author="陈阳达" w:date="2017-03-31T20:23:00Z">
              <w:r>
                <w:rPr>
                  <w:rFonts w:ascii="宋体" w:eastAsia="宋体" w:hAnsi="宋体" w:cs="宋体"/>
                </w:rPr>
                <w:t>项目</w:t>
              </w:r>
            </w:ins>
          </w:p>
        </w:tc>
      </w:tr>
      <w:tr w:rsidR="00D96491" w:rsidTr="0030225C">
        <w:trPr>
          <w:trHeight w:val="1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902B8">
            <w:pPr>
              <w:rPr>
                <w:rFonts w:ascii="宋体" w:eastAsia="宋体" w:hAnsi="宋体" w:cs="宋体"/>
                <w:sz w:val="22"/>
              </w:rPr>
            </w:pPr>
            <w:ins w:id="42" w:author="陈阳达" w:date="2017-03-31T20:21:00Z">
              <w:r>
                <w:rPr>
                  <w:rFonts w:ascii="宋体" w:eastAsia="宋体" w:hAnsi="宋体" w:cs="宋体" w:hint="eastAsia"/>
                  <w:sz w:val="22"/>
                </w:rPr>
                <w:t>17</w:t>
              </w:r>
            </w:ins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ins w:id="43" w:author="陈阳达" w:date="2017-03-31T20:20:00Z">
              <w:r w:rsidRPr="00D96491">
                <w:t>Jurisdiction</w:t>
              </w:r>
            </w:ins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ins w:id="44" w:author="陈阳达" w:date="2017-03-31T20:20:00Z">
              <w:r w:rsidRPr="00D96491">
                <w:t>bit</w:t>
              </w:r>
            </w:ins>
          </w:p>
        </w:tc>
        <w:tc>
          <w:tcPr>
            <w:tcW w:w="4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6491" w:rsidRDefault="00D96491" w:rsidP="00F72B95">
            <w:pPr>
              <w:rPr>
                <w:rFonts w:ascii="宋体" w:eastAsia="宋体" w:hAnsi="宋体" w:cs="宋体"/>
              </w:rPr>
            </w:pPr>
            <w:ins w:id="45" w:author="陈阳达" w:date="2017-03-31T20:22:00Z">
              <w:r>
                <w:rPr>
                  <w:rFonts w:ascii="宋体" w:eastAsia="宋体" w:hAnsi="宋体" w:cs="宋体"/>
                </w:rPr>
                <w:t>管辖权</w:t>
              </w:r>
              <w:r>
                <w:rPr>
                  <w:rFonts w:ascii="宋体" w:eastAsia="宋体" w:hAnsi="宋体" w:cs="宋体" w:hint="eastAsia"/>
                </w:rPr>
                <w:t>？</w:t>
              </w:r>
            </w:ins>
          </w:p>
        </w:tc>
      </w:tr>
    </w:tbl>
    <w:p w:rsidR="00910689" w:rsidRDefault="00910689"/>
    <w:p w:rsidR="00E62662" w:rsidRDefault="00E62662" w:rsidP="00E62662">
      <w:pPr>
        <w:rPr>
          <w:rFonts w:ascii="等线" w:eastAsia="等线" w:hAnsi="等线" w:cs="等线"/>
        </w:rPr>
      </w:pPr>
      <w:del w:id="46" w:author="陈阳达" w:date="2017-03-31T20:33:00Z">
        <w:r w:rsidDel="00DD3005">
          <w:rPr>
            <w:rFonts w:ascii="等线" w:eastAsia="等线" w:hAnsi="等线" w:cs="等线"/>
          </w:rPr>
          <w:delText>Users_Projects</w:delText>
        </w:r>
      </w:del>
      <w:ins w:id="47" w:author="陈阳达" w:date="2017-03-31T20:33:00Z">
        <w:r w:rsidR="00DD3005">
          <w:rPr>
            <w:rFonts w:ascii="等线" w:eastAsia="等线" w:hAnsi="等线" w:cs="等线" w:hint="eastAsia"/>
          </w:rPr>
          <w:t xml:space="preserve"> Members</w:t>
        </w:r>
      </w:ins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2268"/>
        <w:gridCol w:w="1536"/>
        <w:gridCol w:w="3866"/>
      </w:tblGrid>
      <w:tr w:rsidR="00E62662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E62662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PK Identity</w:t>
            </w:r>
          </w:p>
        </w:tc>
      </w:tr>
      <w:tr w:rsidR="00E62662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proofErr w:type="spellStart"/>
            <w:r>
              <w:rPr>
                <w:rFonts w:ascii="等线" w:eastAsia="等线" w:hAnsi="等线" w:cs="等线"/>
              </w:rPr>
              <w:t>UserID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2662" w:rsidRDefault="00E62662" w:rsidP="00F72B95">
            <w:r>
              <w:rPr>
                <w:rFonts w:ascii="宋体" w:eastAsia="宋体" w:hAnsi="宋体" w:cs="宋体"/>
              </w:rPr>
              <w:t>用户</w:t>
            </w:r>
            <w:r>
              <w:rPr>
                <w:rFonts w:ascii="等线" w:eastAsia="等线" w:hAnsi="等线" w:cs="等线"/>
              </w:rPr>
              <w:t>id</w:t>
            </w:r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F72B95">
            <w:ins w:id="48" w:author="陈阳达" w:date="2017-03-31T20:51:00Z">
              <w:r>
                <w:rPr>
                  <w:rFonts w:ascii="等线" w:eastAsia="等线" w:hAnsi="等线" w:cs="等线" w:hint="eastAsia"/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F72B95">
            <w:proofErr w:type="spellStart"/>
            <w:ins w:id="49" w:author="陈阳达" w:date="2017-03-31T20:51:00Z">
              <w:r>
                <w:rPr>
                  <w:rFonts w:ascii="等线" w:eastAsia="等线" w:hAnsi="等线" w:cs="等线"/>
                </w:rPr>
                <w:t>MemoName</w:t>
              </w:r>
            </w:ins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F72B95">
            <w:ins w:id="50" w:author="陈阳达" w:date="2017-03-31T20:52:00Z">
              <w:r>
                <w:rPr>
                  <w:rFonts w:ascii="宋体" w:eastAsia="宋体" w:hAnsi="宋体" w:cs="宋体"/>
                  <w:sz w:val="22"/>
                </w:rPr>
                <w:t>n</w:t>
              </w:r>
            </w:ins>
            <w:ins w:id="51" w:author="陈阳达" w:date="2017-03-31T20:51:00Z">
              <w:r>
                <w:rPr>
                  <w:rFonts w:ascii="宋体" w:eastAsia="宋体" w:hAnsi="宋体" w:cs="宋体"/>
                  <w:sz w:val="22"/>
                </w:rPr>
                <w:t>varchar</w:t>
              </w:r>
              <w:r>
                <w:rPr>
                  <w:rFonts w:ascii="宋体" w:eastAsia="宋体" w:hAnsi="宋体" w:cs="宋体" w:hint="eastAsia"/>
                  <w:sz w:val="22"/>
                </w:rPr>
                <w:t>(50)</w:t>
              </w:r>
            </w:ins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F72B95">
            <w:ins w:id="52" w:author="陈阳达" w:date="2017-03-31T20:51:00Z">
              <w:r>
                <w:rPr>
                  <w:rFonts w:ascii="宋体" w:eastAsia="宋体" w:hAnsi="宋体" w:cs="宋体"/>
                </w:rPr>
                <w:t>备注名字</w:t>
              </w:r>
            </w:ins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roofErr w:type="spellStart"/>
            <w:r>
              <w:rPr>
                <w:rFonts w:ascii="等线" w:eastAsia="等线" w:hAnsi="等线" w:cs="等线"/>
              </w:rPr>
              <w:t>ProjectID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等线" w:eastAsia="等线" w:hAnsi="等线" w:cs="等线"/>
              </w:rPr>
              <w:t>id</w:t>
            </w:r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roofErr w:type="spellStart"/>
            <w:r>
              <w:rPr>
                <w:rFonts w:ascii="等线" w:eastAsia="等线" w:hAnsi="等线" w:cs="等线"/>
              </w:rPr>
              <w:t>IsStarProject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Bit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是否星标项目</w:t>
            </w:r>
            <w:proofErr w:type="gramEnd"/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roofErr w:type="spellStart"/>
            <w:r>
              <w:rPr>
                <w:rFonts w:ascii="等线" w:eastAsia="等线" w:hAnsi="等线" w:cs="等线"/>
              </w:rPr>
              <w:t>RoleID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宋体" w:eastAsia="宋体" w:hAnsi="宋体" w:cs="宋体"/>
              </w:rPr>
              <w:t>用户权限</w:t>
            </w:r>
            <w:r>
              <w:rPr>
                <w:rFonts w:ascii="等线" w:eastAsia="等线" w:hAnsi="等线" w:cs="等线"/>
              </w:rPr>
              <w:t>id</w:t>
            </w:r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roofErr w:type="spellStart"/>
            <w:r>
              <w:rPr>
                <w:rFonts w:ascii="等线" w:eastAsia="等线" w:hAnsi="等线" w:cs="等线"/>
              </w:rPr>
              <w:t>RoleName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Nvarchar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宋体" w:eastAsia="宋体" w:hAnsi="宋体" w:cs="宋体"/>
              </w:rPr>
              <w:t>权限名</w:t>
            </w:r>
            <w:r>
              <w:rPr>
                <w:rFonts w:ascii="等线" w:eastAsia="等线" w:hAnsi="等线" w:cs="等线"/>
              </w:rPr>
              <w:t>Owner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等线" w:eastAsia="等线" w:hAnsi="等线" w:cs="等线"/>
              </w:rPr>
              <w:t>Admin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等线" w:eastAsia="等线" w:hAnsi="等线" w:cs="等线"/>
              </w:rPr>
              <w:t>Member</w:t>
            </w:r>
          </w:p>
        </w:tc>
      </w:tr>
      <w:tr w:rsidR="00F405E9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Source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Nvarchar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宋体" w:eastAsia="宋体" w:hAnsi="宋体" w:cs="宋体"/>
              </w:rPr>
              <w:t>邀请</w:t>
            </w:r>
            <w:r>
              <w:rPr>
                <w:rFonts w:ascii="等线" w:eastAsia="等线" w:hAnsi="等线" w:cs="等线"/>
              </w:rPr>
              <w:t>Invitation</w:t>
            </w:r>
            <w:r>
              <w:rPr>
                <w:rFonts w:ascii="宋体" w:eastAsia="宋体" w:hAnsi="宋体" w:cs="宋体"/>
              </w:rPr>
              <w:t>、申请</w:t>
            </w:r>
            <w:r>
              <w:rPr>
                <w:rFonts w:ascii="等线" w:eastAsia="等线" w:hAnsi="等线" w:cs="等线"/>
              </w:rPr>
              <w:t>Application</w:t>
            </w:r>
          </w:p>
        </w:tc>
      </w:tr>
      <w:tr w:rsidR="00F405E9" w:rsidTr="00DB5186">
        <w:trPr>
          <w:trHeight w:val="33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roofErr w:type="spellStart"/>
            <w:r>
              <w:rPr>
                <w:rFonts w:ascii="等线" w:eastAsia="等线" w:hAnsi="等线" w:cs="等线"/>
              </w:rPr>
              <w:t>RefID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宋体" w:eastAsia="宋体" w:hAnsi="宋体" w:cs="宋体"/>
              </w:rPr>
              <w:t>参考</w:t>
            </w:r>
            <w:r>
              <w:rPr>
                <w:rFonts w:ascii="等线" w:eastAsia="等线" w:hAnsi="等线" w:cs="等线"/>
              </w:rPr>
              <w:t>ID</w:t>
            </w:r>
            <w:r>
              <w:rPr>
                <w:rFonts w:ascii="宋体" w:eastAsia="宋体" w:hAnsi="宋体" w:cs="宋体"/>
              </w:rPr>
              <w:t>、申请或邀请的</w:t>
            </w:r>
            <w:r>
              <w:rPr>
                <w:rFonts w:ascii="等线" w:eastAsia="等线" w:hAnsi="等线" w:cs="等线"/>
              </w:rPr>
              <w:t>ID</w:t>
            </w:r>
          </w:p>
        </w:tc>
      </w:tr>
      <w:tr w:rsidR="00F405E9" w:rsidTr="00DB5186">
        <w:trPr>
          <w:trHeight w:val="147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r>
              <w:rPr>
                <w:rFonts w:ascii="等线" w:eastAsia="等线" w:hAnsi="等线" w:cs="等线"/>
              </w:rPr>
              <w:t>CDT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Datetime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405E9" w:rsidRDefault="00F405E9" w:rsidP="00277C4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加入项目日期时间</w:t>
            </w:r>
          </w:p>
        </w:tc>
      </w:tr>
    </w:tbl>
    <w:p w:rsidR="00E62662" w:rsidRDefault="00E62662" w:rsidP="00E62662">
      <w:pPr>
        <w:rPr>
          <w:rFonts w:ascii="宋体" w:eastAsia="宋体" w:hAnsi="宋体" w:cs="宋体"/>
        </w:rPr>
      </w:pPr>
      <w:r>
        <w:rPr>
          <w:rFonts w:ascii="等线" w:eastAsia="等线" w:hAnsi="等线" w:cs="等线"/>
        </w:rPr>
        <w:t xml:space="preserve">* </w:t>
      </w:r>
      <w:r>
        <w:rPr>
          <w:rFonts w:ascii="宋体" w:eastAsia="宋体" w:hAnsi="宋体" w:cs="宋体"/>
        </w:rPr>
        <w:t>申请加入，由</w:t>
      </w:r>
      <w:r>
        <w:rPr>
          <w:rFonts w:ascii="等线" w:eastAsia="等线" w:hAnsi="等线" w:cs="等线"/>
        </w:rPr>
        <w:t>Admin/Owner</w:t>
      </w:r>
      <w:r>
        <w:rPr>
          <w:rFonts w:ascii="宋体" w:eastAsia="宋体" w:hAnsi="宋体" w:cs="宋体"/>
        </w:rPr>
        <w:t>批准；只有</w:t>
      </w:r>
      <w:r>
        <w:rPr>
          <w:rFonts w:ascii="等线" w:eastAsia="等线" w:hAnsi="等线" w:cs="等线"/>
        </w:rPr>
        <w:t>Admin/Owner</w:t>
      </w:r>
      <w:r>
        <w:rPr>
          <w:rFonts w:ascii="宋体" w:eastAsia="宋体" w:hAnsi="宋体" w:cs="宋体"/>
        </w:rPr>
        <w:t>邀请加入。</w:t>
      </w:r>
    </w:p>
    <w:p w:rsidR="007B14D4" w:rsidRDefault="007B14D4" w:rsidP="00E62662">
      <w:pPr>
        <w:rPr>
          <w:rFonts w:ascii="宋体" w:eastAsia="宋体" w:hAnsi="宋体" w:cs="宋体"/>
        </w:rPr>
      </w:pPr>
    </w:p>
    <w:p w:rsidR="007B14D4" w:rsidRDefault="007B14D4" w:rsidP="00E62662">
      <w:pPr>
        <w:rPr>
          <w:rFonts w:ascii="宋体" w:eastAsia="宋体" w:hAnsi="宋体" w:cs="宋体"/>
        </w:rPr>
      </w:pPr>
      <w:del w:id="53" w:author="陈阳达" w:date="2017-04-01T21:14:00Z">
        <w:r w:rsidDel="00E36029">
          <w:rPr>
            <w:rFonts w:ascii="宋体" w:eastAsia="宋体" w:hAnsi="宋体" w:cs="宋体" w:hint="eastAsia"/>
          </w:rPr>
          <w:delText>Project_UserTag</w:delText>
        </w:r>
      </w:del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"/>
        <w:gridCol w:w="1807"/>
        <w:gridCol w:w="1821"/>
        <w:gridCol w:w="4104"/>
      </w:tblGrid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54" w:author="陈阳达" w:date="2017-04-01T21:13:00Z">
              <w:r w:rsidDel="00E36029">
                <w:rPr>
                  <w:rFonts w:ascii="宋体" w:eastAsia="宋体" w:hAnsi="宋体" w:cs="宋体"/>
                </w:rPr>
                <w:delText>序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55" w:author="陈阳达" w:date="2017-04-01T21:13:00Z">
              <w:r w:rsidDel="00E36029">
                <w:rPr>
                  <w:rFonts w:ascii="宋体" w:eastAsia="宋体" w:hAnsi="宋体" w:cs="宋体"/>
                </w:rPr>
                <w:delText>字段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56" w:author="陈阳达" w:date="2017-04-01T21:13:00Z">
              <w:r w:rsidDel="00E36029">
                <w:rPr>
                  <w:rFonts w:ascii="宋体" w:eastAsia="宋体" w:hAnsi="宋体" w:cs="宋体"/>
                </w:rPr>
                <w:delText>数据类型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57" w:author="陈阳达" w:date="2017-04-01T21:13:00Z">
              <w:r w:rsidDel="00E36029">
                <w:rPr>
                  <w:rFonts w:ascii="宋体" w:eastAsia="宋体" w:hAnsi="宋体" w:cs="宋体"/>
                </w:rPr>
                <w:delText>说明</w:delText>
              </w:r>
            </w:del>
          </w:p>
        </w:tc>
      </w:tr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58" w:author="陈阳达" w:date="2017-04-01T21:13:00Z">
              <w:r w:rsidDel="00E36029">
                <w:rPr>
                  <w:rFonts w:ascii="Calibri" w:eastAsia="Calibri" w:hAnsi="Calibri" w:cs="Calibri"/>
                </w:rPr>
                <w:delText>1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59" w:author="陈阳达" w:date="2017-04-01T21:13:00Z">
              <w:r w:rsidDel="00E36029">
                <w:rPr>
                  <w:rFonts w:ascii="Calibri" w:eastAsia="Calibri" w:hAnsi="Calibri" w:cs="Calibri"/>
                </w:rPr>
                <w:delText>ID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60" w:author="陈阳达" w:date="2017-04-01T21:13:00Z">
              <w:r w:rsidDel="00E36029">
                <w:rPr>
                  <w:rFonts w:ascii="Calibri" w:eastAsia="Calibri" w:hAnsi="Calibri" w:cs="Calibri"/>
                </w:rPr>
                <w:delText>INT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61" w:author="陈阳达" w:date="2017-04-01T21:13:00Z">
              <w:r w:rsidDel="00E36029">
                <w:rPr>
                  <w:rFonts w:ascii="Calibri" w:eastAsia="Calibri" w:hAnsi="Calibri" w:cs="Calibri"/>
                </w:rPr>
                <w:delText>PK Identity</w:delText>
              </w:r>
            </w:del>
          </w:p>
        </w:tc>
      </w:tr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62" w:author="陈阳达" w:date="2017-04-01T21:13:00Z">
              <w:r w:rsidDel="00E36029">
                <w:rPr>
                  <w:rFonts w:ascii="Calibri" w:eastAsia="Calibri" w:hAnsi="Calibri" w:cs="Calibri"/>
                </w:rPr>
                <w:lastRenderedPageBreak/>
                <w:delText>2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63" w:author="陈阳达" w:date="2017-04-01T21:13:00Z">
              <w:r w:rsidDel="00E36029">
                <w:rPr>
                  <w:rFonts w:hint="eastAsia"/>
                </w:rPr>
                <w:delText>ProjectID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64" w:author="陈阳达" w:date="2017-04-01T21:13:00Z">
              <w:r w:rsidDel="00E36029">
                <w:rPr>
                  <w:rFonts w:hint="eastAsia"/>
                </w:rPr>
                <w:delText>int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/>
        </w:tc>
      </w:tr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65" w:author="陈阳达" w:date="2017-04-01T21:13:00Z">
              <w:r w:rsidDel="00E36029">
                <w:rPr>
                  <w:rFonts w:ascii="Calibri" w:eastAsia="Calibri" w:hAnsi="Calibri" w:cs="Calibri"/>
                </w:rPr>
                <w:delText>3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66" w:author="陈阳达" w:date="2017-04-01T21:13:00Z">
              <w:r w:rsidDel="00E36029">
                <w:rPr>
                  <w:rFonts w:hint="eastAsia"/>
                </w:rPr>
                <w:delText>CreatorID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67" w:author="陈阳达" w:date="2017-04-01T21:13:00Z">
              <w:r w:rsidDel="00E36029">
                <w:rPr>
                  <w:rFonts w:hint="eastAsia"/>
                </w:rPr>
                <w:delText>int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</w:p>
        </w:tc>
      </w:tr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68" w:author="陈阳达" w:date="2017-04-01T21:13:00Z">
              <w:r w:rsidDel="00E36029">
                <w:rPr>
                  <w:rFonts w:ascii="Calibri" w:eastAsia="Calibri" w:hAnsi="Calibri" w:cs="Calibri"/>
                </w:rPr>
                <w:delText>4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69" w:author="陈阳达" w:date="2017-04-01T21:13:00Z">
              <w:r w:rsidDel="00E36029">
                <w:rPr>
                  <w:rFonts w:hint="eastAsia"/>
                </w:rPr>
                <w:delText>UserTagNums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70" w:author="陈阳达" w:date="2017-04-01T21:13:00Z">
              <w:r w:rsidDel="00E36029">
                <w:rPr>
                  <w:rFonts w:hint="eastAsia"/>
                </w:rPr>
                <w:delText>int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pPr>
              <w:rPr>
                <w:rFonts w:ascii="宋体" w:eastAsia="宋体" w:hAnsi="宋体" w:cs="宋体"/>
              </w:rPr>
            </w:pPr>
            <w:del w:id="71" w:author="陈阳达" w:date="2017-04-01T21:13:00Z">
              <w:r w:rsidDel="00E36029">
                <w:rPr>
                  <w:rFonts w:ascii="宋体" w:eastAsia="宋体" w:hAnsi="宋体" w:cs="宋体" w:hint="eastAsia"/>
                </w:rPr>
                <w:delText>成员标签里的人数</w:delText>
              </w:r>
            </w:del>
          </w:p>
        </w:tc>
      </w:tr>
      <w:tr w:rsidR="00C01F55" w:rsidTr="00C01F55">
        <w:trPr>
          <w:trHeight w:val="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72" w:author="陈阳达" w:date="2017-04-01T21:13:00Z">
              <w:r w:rsidDel="00E36029">
                <w:rPr>
                  <w:rFonts w:ascii="Calibri" w:eastAsia="Calibri" w:hAnsi="Calibri" w:cs="Calibri"/>
                </w:rPr>
                <w:delText>5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73" w:author="陈阳达" w:date="2017-04-01T21:13:00Z">
              <w:r w:rsidDel="00E36029">
                <w:rPr>
                  <w:rFonts w:hint="eastAsia"/>
                </w:rPr>
                <w:delText>Description</w:delText>
              </w:r>
            </w:del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74" w:author="陈阳达" w:date="2017-04-01T21:13:00Z">
              <w:r w:rsidDel="00E36029">
                <w:delText>N</w:delText>
              </w:r>
              <w:r w:rsidDel="00E36029">
                <w:rPr>
                  <w:rFonts w:hint="eastAsia"/>
                </w:rPr>
                <w:delText>varchar(500)</w:delText>
              </w:r>
            </w:del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pPr>
              <w:rPr>
                <w:rFonts w:ascii="宋体" w:eastAsia="宋体" w:hAnsi="宋体" w:cs="宋体"/>
              </w:rPr>
            </w:pPr>
            <w:del w:id="75" w:author="陈阳达" w:date="2017-04-01T21:13:00Z">
              <w:r w:rsidDel="00E36029">
                <w:rPr>
                  <w:rFonts w:ascii="宋体" w:eastAsia="宋体" w:hAnsi="宋体" w:cs="宋体" w:hint="eastAsia"/>
                </w:rPr>
                <w:delText>标签描述</w:delText>
              </w:r>
            </w:del>
          </w:p>
        </w:tc>
      </w:tr>
    </w:tbl>
    <w:p w:rsidR="007B14D4" w:rsidRDefault="007B14D4" w:rsidP="00E62662">
      <w:pPr>
        <w:rPr>
          <w:rFonts w:ascii="等线" w:eastAsia="等线" w:hAnsi="等线" w:cs="等线"/>
        </w:rPr>
      </w:pPr>
    </w:p>
    <w:p w:rsidR="007B14D4" w:rsidRDefault="00C01F55" w:rsidP="007B14D4">
      <w:pPr>
        <w:rPr>
          <w:rFonts w:ascii="宋体" w:eastAsia="宋体" w:hAnsi="宋体" w:cs="宋体"/>
        </w:rPr>
      </w:pPr>
      <w:del w:id="76" w:author="陈阳达" w:date="2017-04-01T21:14:00Z">
        <w:r w:rsidDel="00E36029">
          <w:rPr>
            <w:rFonts w:ascii="宋体" w:eastAsia="宋体" w:hAnsi="宋体" w:cs="宋体" w:hint="eastAsia"/>
          </w:rPr>
          <w:delText>User</w:delText>
        </w:r>
        <w:r w:rsidR="007B14D4" w:rsidDel="00E36029">
          <w:rPr>
            <w:rFonts w:ascii="宋体" w:eastAsia="宋体" w:hAnsi="宋体" w:cs="宋体" w:hint="eastAsia"/>
          </w:rPr>
          <w:delText>_UserTag</w:delText>
        </w:r>
      </w:del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3"/>
        <w:gridCol w:w="1803"/>
        <w:gridCol w:w="1807"/>
        <w:gridCol w:w="4121"/>
      </w:tblGrid>
      <w:tr w:rsidR="007B14D4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77" w:author="陈阳达" w:date="2017-04-01T21:14:00Z">
              <w:r w:rsidDel="00E36029">
                <w:rPr>
                  <w:rFonts w:ascii="宋体" w:eastAsia="宋体" w:hAnsi="宋体" w:cs="宋体"/>
                </w:rPr>
                <w:delText>序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78" w:author="陈阳达" w:date="2017-04-01T21:14:00Z">
              <w:r w:rsidDel="00E36029">
                <w:rPr>
                  <w:rFonts w:ascii="宋体" w:eastAsia="宋体" w:hAnsi="宋体" w:cs="宋体"/>
                </w:rPr>
                <w:delText>字段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79" w:author="陈阳达" w:date="2017-04-01T21:14:00Z">
              <w:r w:rsidDel="00E36029">
                <w:rPr>
                  <w:rFonts w:ascii="宋体" w:eastAsia="宋体" w:hAnsi="宋体" w:cs="宋体"/>
                </w:rPr>
                <w:delText>数据类型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  <w:del w:id="80" w:author="陈阳达" w:date="2017-04-01T21:14:00Z">
              <w:r w:rsidDel="00E36029">
                <w:rPr>
                  <w:rFonts w:ascii="宋体" w:eastAsia="宋体" w:hAnsi="宋体" w:cs="宋体"/>
                </w:rPr>
                <w:delText>说明</w:delText>
              </w:r>
            </w:del>
          </w:p>
        </w:tc>
      </w:tr>
      <w:tr w:rsidR="007B14D4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1" w:author="陈阳达" w:date="2017-04-01T21:14:00Z">
              <w:r w:rsidDel="00E36029">
                <w:rPr>
                  <w:rFonts w:ascii="Calibri" w:eastAsia="Calibri" w:hAnsi="Calibri" w:cs="Calibri"/>
                </w:rPr>
                <w:delText>1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2" w:author="陈阳达" w:date="2017-04-01T21:14:00Z">
              <w:r w:rsidDel="00E36029">
                <w:rPr>
                  <w:rFonts w:ascii="Calibri" w:eastAsia="Calibri" w:hAnsi="Calibri" w:cs="Calibri"/>
                </w:rPr>
                <w:delText>ID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3" w:author="陈阳达" w:date="2017-04-01T21:14:00Z">
              <w:r w:rsidDel="00E36029">
                <w:rPr>
                  <w:rFonts w:ascii="Calibri" w:eastAsia="Calibri" w:hAnsi="Calibri" w:cs="Calibri"/>
                </w:rPr>
                <w:delText>INT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4" w:author="陈阳达" w:date="2017-04-01T21:14:00Z">
              <w:r w:rsidDel="00E36029">
                <w:rPr>
                  <w:rFonts w:ascii="Calibri" w:eastAsia="Calibri" w:hAnsi="Calibri" w:cs="Calibri"/>
                </w:rPr>
                <w:delText>PK Identity</w:delText>
              </w:r>
            </w:del>
          </w:p>
        </w:tc>
      </w:tr>
      <w:tr w:rsidR="007B14D4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5" w:author="陈阳达" w:date="2017-04-01T21:14:00Z">
              <w:r w:rsidDel="00E36029">
                <w:rPr>
                  <w:rFonts w:ascii="Calibri" w:eastAsia="Calibri" w:hAnsi="Calibri" w:cs="Calibri"/>
                </w:rPr>
                <w:delText>2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86" w:author="陈阳达" w:date="2017-04-01T21:14:00Z">
              <w:r w:rsidDel="00E36029">
                <w:rPr>
                  <w:rFonts w:hint="eastAsia"/>
                </w:rPr>
                <w:delText>UserID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C01F55" w:rsidP="00F72B95">
            <w:del w:id="87" w:author="陈阳达" w:date="2017-04-01T21:14:00Z">
              <w:r w:rsidDel="00E36029">
                <w:delText>Int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/>
        </w:tc>
      </w:tr>
      <w:tr w:rsidR="007B14D4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del w:id="88" w:author="陈阳达" w:date="2017-04-01T21:14:00Z">
              <w:r w:rsidDel="00E36029">
                <w:rPr>
                  <w:rFonts w:ascii="Calibri" w:eastAsia="Calibri" w:hAnsi="Calibri" w:cs="Calibri"/>
                </w:rPr>
                <w:delText>3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FD425E" w:rsidP="00F72B95">
            <w:del w:id="89" w:author="陈阳达" w:date="2017-04-01T21:14:00Z">
              <w:r w:rsidDel="00E36029">
                <w:rPr>
                  <w:rFonts w:hint="eastAsia"/>
                </w:rPr>
                <w:delText>UserName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FD425E" w:rsidP="00F72B95">
            <w:del w:id="90" w:author="陈阳达" w:date="2017-04-01T21:14:00Z">
              <w:r w:rsidDel="00E36029">
                <w:delText>Nvarchar</w:delText>
              </w:r>
              <w:r w:rsidDel="00E36029">
                <w:rPr>
                  <w:rFonts w:hint="eastAsia"/>
                </w:rPr>
                <w:delText>（</w:delText>
              </w:r>
              <w:r w:rsidDel="00E36029">
                <w:rPr>
                  <w:rFonts w:hint="eastAsia"/>
                </w:rPr>
                <w:delText>50</w:delText>
              </w:r>
              <w:r w:rsidDel="00E36029">
                <w:rPr>
                  <w:rFonts w:hint="eastAsia"/>
                </w:rPr>
                <w:delText>）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B14D4" w:rsidRDefault="007B14D4" w:rsidP="00F72B95">
            <w:pPr>
              <w:rPr>
                <w:rFonts w:ascii="宋体" w:eastAsia="宋体" w:hAnsi="宋体" w:cs="宋体"/>
              </w:rPr>
            </w:pPr>
          </w:p>
        </w:tc>
      </w:tr>
      <w:tr w:rsidR="00FD425E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1" w:author="陈阳达" w:date="2017-04-01T21:14:00Z">
              <w:r w:rsidDel="00E36029">
                <w:rPr>
                  <w:rFonts w:ascii="Calibri" w:eastAsia="Calibri" w:hAnsi="Calibri" w:cs="Calibri"/>
                </w:rPr>
                <w:delText>4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2" w:author="陈阳达" w:date="2017-04-01T21:14:00Z">
              <w:r w:rsidDel="00E36029">
                <w:rPr>
                  <w:rFonts w:hint="eastAsia"/>
                </w:rPr>
                <w:delText>ProjectID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3" w:author="陈阳达" w:date="2017-04-01T21:14:00Z">
              <w:r w:rsidDel="00E36029">
                <w:delText>Int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pPr>
              <w:rPr>
                <w:rFonts w:ascii="宋体" w:eastAsia="宋体" w:hAnsi="宋体" w:cs="宋体"/>
              </w:rPr>
            </w:pPr>
          </w:p>
        </w:tc>
      </w:tr>
      <w:tr w:rsidR="00FD425E" w:rsidTr="00FD425E">
        <w:trPr>
          <w:trHeight w:val="1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4" w:author="陈阳达" w:date="2017-04-01T21:14:00Z">
              <w:r w:rsidDel="00E36029">
                <w:rPr>
                  <w:rFonts w:ascii="Calibri" w:eastAsia="Calibri" w:hAnsi="Calibri" w:cs="Calibri"/>
                </w:rPr>
                <w:delText>5</w:delText>
              </w:r>
            </w:del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5" w:author="陈阳达" w:date="2017-04-01T21:14:00Z">
              <w:r w:rsidDel="00E36029">
                <w:rPr>
                  <w:rFonts w:hint="eastAsia"/>
                </w:rPr>
                <w:delText>UserTagID</w:delText>
              </w:r>
            </w:del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del w:id="96" w:author="陈阳达" w:date="2017-04-01T21:14:00Z">
              <w:r w:rsidDel="00E36029">
                <w:delText>Int</w:delText>
              </w:r>
            </w:del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D425E" w:rsidRDefault="00FD425E" w:rsidP="00F72B95">
            <w:pPr>
              <w:rPr>
                <w:rFonts w:ascii="宋体" w:eastAsia="宋体" w:hAnsi="宋体" w:cs="宋体"/>
              </w:rPr>
            </w:pPr>
          </w:p>
        </w:tc>
      </w:tr>
    </w:tbl>
    <w:p w:rsidR="007B14D4" w:rsidRPr="00F902B8" w:rsidRDefault="007B14D4"/>
    <w:p w:rsidR="004F5F14" w:rsidRDefault="004F5F14" w:rsidP="004F5F14">
      <w:pPr>
        <w:rPr>
          <w:rFonts w:ascii="Calibri" w:eastAsia="Calibri" w:hAnsi="Calibri" w:cs="Calibri"/>
        </w:rPr>
      </w:pPr>
      <w:del w:id="97" w:author="陈阳达" w:date="2017-04-01T21:00:00Z">
        <w:r w:rsidDel="002F14AB">
          <w:rPr>
            <w:rFonts w:ascii="Calibri" w:eastAsia="Calibri" w:hAnsi="Calibri" w:cs="Calibri"/>
          </w:rPr>
          <w:delText>TasksList</w:delText>
        </w:r>
      </w:del>
      <w:ins w:id="98" w:author="陈阳达" w:date="2017-04-01T21:01:00Z">
        <w:r w:rsidR="002F14AB">
          <w:rPr>
            <w:rFonts w:ascii="Calibri" w:eastAsia="Calibri" w:hAnsi="Calibri" w:cs="Calibri"/>
          </w:rPr>
          <w:t>Tasks</w:t>
        </w:r>
      </w:ins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2"/>
        <w:gridCol w:w="1816"/>
        <w:gridCol w:w="1817"/>
        <w:gridCol w:w="4099"/>
      </w:tblGrid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ProjectID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ListName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任务列表名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Orders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smallint</w:t>
            </w:r>
            <w:proofErr w:type="spellEnd"/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任务列表排序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TotalItemNums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smallint</w:t>
            </w:r>
            <w:proofErr w:type="spellEnd"/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任务总项目数</w:t>
            </w:r>
          </w:p>
        </w:tc>
      </w:tr>
      <w:tr w:rsidR="004F5F14" w:rsidTr="00864CC3">
        <w:trPr>
          <w:trHeight w:val="1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FinishedItemNums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smallint</w:t>
            </w:r>
            <w:proofErr w:type="spellEnd"/>
          </w:p>
        </w:tc>
        <w:tc>
          <w:tcPr>
            <w:tcW w:w="4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任务完成项目数</w:t>
            </w:r>
          </w:p>
        </w:tc>
      </w:tr>
    </w:tbl>
    <w:p w:rsidR="004F5F14" w:rsidRDefault="004F5F14"/>
    <w:p w:rsidR="004F5F14" w:rsidRDefault="004F5F14"/>
    <w:p w:rsidR="004F5F14" w:rsidRDefault="004F5F14" w:rsidP="004F5F1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TaskItems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536"/>
        <w:gridCol w:w="1842"/>
        <w:gridCol w:w="4253"/>
      </w:tblGrid>
      <w:tr w:rsidR="004F5F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TaskItemName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2F14AB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ins w:id="99" w:author="陈阳达" w:date="2017-04-01T20:58:00Z">
              <w:r w:rsidRPr="002F14AB">
                <w:rPr>
                  <w:rFonts w:ascii="宋体" w:eastAsia="宋体" w:hAnsi="宋体" w:cs="宋体"/>
                  <w:sz w:val="22"/>
                </w:rPr>
                <w:t>nvarchar(50)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2F14AB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ins w:id="100" w:author="陈阳达" w:date="2017-04-01T20:58:00Z">
              <w:r>
                <w:rPr>
                  <w:rFonts w:ascii="宋体" w:eastAsia="宋体" w:hAnsi="宋体" w:cs="宋体"/>
                  <w:sz w:val="22"/>
                </w:rPr>
                <w:t>所属任务名</w:t>
              </w:r>
            </w:ins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TaskListID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宋体" w:eastAsia="宋体" w:hAnsi="宋体" w:cs="宋体"/>
              </w:rPr>
              <w:t>所属任务列表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ExecutorID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宋体" w:eastAsia="宋体" w:hAnsi="宋体" w:cs="宋体"/>
              </w:rPr>
              <w:t>执行者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宋体" w:eastAsia="宋体" w:hAnsi="宋体" w:cs="宋体"/>
              </w:rPr>
              <w:t>紧急程度（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宋体" w:eastAsia="宋体" w:hAnsi="宋体" w:cs="宋体"/>
              </w:rPr>
              <w:t>普通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宋体" w:eastAsia="宋体" w:hAnsi="宋体" w:cs="宋体"/>
              </w:rPr>
              <w:t>紧急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宋体" w:eastAsia="宋体" w:hAnsi="宋体" w:cs="宋体"/>
              </w:rPr>
              <w:t>非常紧急）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ItemNotes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任务备注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BeginDT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2F14AB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ins w:id="101" w:author="陈阳达" w:date="2017-04-01T20:58:00Z">
              <w:r>
                <w:rPr>
                  <w:rFonts w:ascii="Calibri" w:eastAsia="Calibri" w:hAnsi="Calibri" w:cs="Calibri"/>
                </w:rPr>
                <w:t>Datetime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开始时间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EndDT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截止时间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ins w:id="102" w:author="陈阳达" w:date="2017-04-01T20:59:00Z"/>
                <w:rFonts w:ascii="Calibri" w:hAnsi="Calibri" w:cs="Calibri" w:hint="eastAsia"/>
              </w:rPr>
            </w:pPr>
            <w:del w:id="103" w:author="陈阳达" w:date="2017-04-01T20:59:00Z">
              <w:r w:rsidDel="002F14AB">
                <w:rPr>
                  <w:rFonts w:ascii="Calibri" w:eastAsia="Calibri" w:hAnsi="Calibri" w:cs="Calibri"/>
                </w:rPr>
                <w:delText>FinishTime</w:delText>
              </w:r>
            </w:del>
          </w:p>
          <w:p w:rsidR="002F14AB" w:rsidRPr="002F14AB" w:rsidRDefault="002F14AB" w:rsidP="00864CC3">
            <w:pPr>
              <w:rPr>
                <w:rFonts w:hint="eastAsia"/>
              </w:rPr>
            </w:pPr>
            <w:proofErr w:type="spellStart"/>
            <w:ins w:id="104" w:author="陈阳达" w:date="2017-04-01T20:59:00Z">
              <w:r w:rsidRPr="002F14AB">
                <w:t>FinshDT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完成时间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Pr="00CB59A1" w:rsidRDefault="00877314" w:rsidP="00864CC3">
            <w:bookmarkStart w:id="105" w:name="OLE_LINK1"/>
            <w:proofErr w:type="spellStart"/>
            <w:r>
              <w:rPr>
                <w:rFonts w:ascii="Calibri" w:eastAsia="Calibri" w:hAnsi="Calibri" w:cs="Calibri"/>
              </w:rPr>
              <w:t>LikeNums</w:t>
            </w:r>
            <w:bookmarkEnd w:id="105"/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点赞数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ChatNums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评论数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LinkNums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链接数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SubItemNums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子任务数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IsArchived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是否归档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IsFinished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是否完成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Orders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smallint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任务排序</w:t>
            </w:r>
          </w:p>
        </w:tc>
      </w:tr>
      <w:tr w:rsidR="00877314" w:rsidTr="00877314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hint="eastAsia"/>
              </w:rPr>
              <w:t>15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创建任务时间</w:t>
            </w:r>
          </w:p>
        </w:tc>
      </w:tr>
    </w:tbl>
    <w:p w:rsidR="004F5F14" w:rsidRDefault="004F5F14"/>
    <w:p w:rsidR="004F5F14" w:rsidRDefault="004F5F14" w:rsidP="004F5F1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TaskItem_Users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TaskItemID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任务项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用户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IsExecutor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BIT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是否为任务项的执行者</w:t>
            </w:r>
          </w:p>
        </w:tc>
      </w:tr>
    </w:tbl>
    <w:p w:rsidR="004F5F14" w:rsidRDefault="004F5F14"/>
    <w:p w:rsidR="004F5F14" w:rsidRDefault="004F5F14" w:rsidP="004F5F1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TaskSubItems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559"/>
        <w:gridCol w:w="1842"/>
        <w:gridCol w:w="4253"/>
      </w:tblGrid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TaskItemID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 xml:space="preserve">INT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父任务项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ExecutorID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执行者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SubItemName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子任务项名</w:t>
            </w:r>
          </w:p>
        </w:tc>
      </w:tr>
      <w:tr w:rsidR="008773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BeginDT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开始时间</w:t>
            </w:r>
          </w:p>
        </w:tc>
      </w:tr>
      <w:tr w:rsidR="008773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F72B95"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roofErr w:type="spellStart"/>
            <w:r>
              <w:rPr>
                <w:rFonts w:ascii="Calibri" w:eastAsia="Calibri" w:hAnsi="Calibri" w:cs="Calibri"/>
              </w:rPr>
              <w:t>EndDT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截止时间</w:t>
            </w:r>
          </w:p>
        </w:tc>
      </w:tr>
      <w:tr w:rsidR="008773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77314" w:rsidRDefault="008773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创建子任务项时间</w:t>
            </w:r>
          </w:p>
        </w:tc>
      </w:tr>
    </w:tbl>
    <w:p w:rsidR="004F5F14" w:rsidRDefault="004F5F14" w:rsidP="004F5F14">
      <w:pPr>
        <w:rPr>
          <w:rFonts w:ascii="Calibri" w:eastAsia="Calibri" w:hAnsi="Calibri" w:cs="Calibri"/>
        </w:rPr>
      </w:pPr>
    </w:p>
    <w:p w:rsidR="004F5F14" w:rsidRDefault="004F5F14"/>
    <w:p w:rsidR="004F5F14" w:rsidRPr="00A2658C" w:rsidRDefault="004F5F14" w:rsidP="004F5F14">
      <w:pPr>
        <w:rPr>
          <w:rFonts w:ascii="Calibri" w:eastAsia="Calibri" w:hAnsi="Calibri" w:cs="Calibri" w:hint="eastAsia"/>
        </w:rPr>
      </w:pPr>
      <w:proofErr w:type="spellStart"/>
      <w:r>
        <w:rPr>
          <w:rFonts w:ascii="Calibri" w:eastAsia="Calibri" w:hAnsi="Calibri" w:cs="Calibri"/>
        </w:rPr>
        <w:t>TaskItemComments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4F5F14" w:rsidTr="002F14AB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658C" w:rsidRPr="002F14AB" w:rsidRDefault="004F5F14" w:rsidP="00864CC3">
            <w:pPr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TaskItemID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任务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AC4523" w:rsidP="00864CC3">
            <w:proofErr w:type="spellStart"/>
            <w:r>
              <w:rPr>
                <w:rFonts w:ascii="Calibri" w:hAnsi="Calibri" w:cs="Calibri" w:hint="eastAsia"/>
              </w:rPr>
              <w:t>Creator</w:t>
            </w:r>
            <w:r w:rsidR="004F5F14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宋体" w:eastAsia="宋体" w:hAnsi="宋体" w:cs="宋体"/>
              </w:rPr>
              <w:t>用户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Comments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群聊内容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0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发送时间</w:t>
            </w:r>
          </w:p>
        </w:tc>
      </w:tr>
    </w:tbl>
    <w:p w:rsidR="004F5F14" w:rsidRDefault="004F5F14"/>
    <w:p w:rsidR="004F5F14" w:rsidRDefault="004F5F14" w:rsidP="004F5F1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bookmarkStart w:id="106" w:name="_Hlk476073645"/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bookmarkEnd w:id="106"/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0"/>
              </w:rPr>
              <w:t>Table1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Pr="00A27ED7" w:rsidRDefault="004F5F14" w:rsidP="00864CC3">
            <w:pPr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</w:rPr>
              <w:t>nvachar</w:t>
            </w:r>
            <w:proofErr w:type="spellEnd"/>
            <w:ins w:id="107" w:author="陈阳达" w:date="2017-04-01T20:34:00Z">
              <w:r w:rsidR="00A27ED7">
                <w:rPr>
                  <w:rFonts w:ascii="Calibri" w:hAnsi="Calibri" w:cs="Calibri" w:hint="eastAsia"/>
                </w:rPr>
                <w:t>(50)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AC4523" w:rsidP="00864CC3">
            <w:r>
              <w:t>关联表</w:t>
            </w:r>
            <w:r>
              <w:rPr>
                <w:rFonts w:hint="eastAsia"/>
              </w:rPr>
              <w:t>1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Table1ID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AC4523" w:rsidP="00864CC3">
            <w:r>
              <w:t>关联表</w:t>
            </w:r>
            <w:r>
              <w:rPr>
                <w:rFonts w:hint="eastAsia"/>
              </w:rPr>
              <w:t>1ID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Table2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ascii="Calibri" w:eastAsia="Calibri" w:hAnsi="Calibri" w:cs="Calibri"/>
              </w:rPr>
              <w:t>nvachar</w:t>
            </w:r>
            <w:proofErr w:type="spellEnd"/>
            <w:ins w:id="108" w:author="陈阳达" w:date="2017-04-01T20:34:00Z">
              <w:r w:rsidR="00A27ED7">
                <w:rPr>
                  <w:rFonts w:ascii="Calibri" w:hAnsi="Calibri" w:cs="Calibri" w:hint="eastAsia"/>
                </w:rPr>
                <w:t>(50)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AC4523" w:rsidP="00864CC3">
            <w:r>
              <w:t>关联表</w:t>
            </w:r>
            <w:r>
              <w:rPr>
                <w:rFonts w:hint="eastAsia"/>
              </w:rPr>
              <w:t>2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Table2ID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AC4523" w:rsidP="00864CC3">
            <w:r>
              <w:rPr>
                <w:rFonts w:hint="eastAsia"/>
              </w:rPr>
              <w:t>关联表</w:t>
            </w:r>
            <w:r>
              <w:rPr>
                <w:rFonts w:hint="eastAsia"/>
              </w:rPr>
              <w:t>2ID</w:t>
            </w:r>
          </w:p>
        </w:tc>
      </w:tr>
    </w:tbl>
    <w:p w:rsidR="004F5F14" w:rsidRDefault="004F5F14" w:rsidP="004F5F14">
      <w:pPr>
        <w:rPr>
          <w:rFonts w:ascii="Calibri" w:hAnsi="Calibri" w:cs="Calibri"/>
        </w:rPr>
      </w:pPr>
    </w:p>
    <w:p w:rsidR="009A3919" w:rsidRPr="009A3919" w:rsidRDefault="009A3919" w:rsidP="004F5F14">
      <w:pPr>
        <w:rPr>
          <w:rFonts w:ascii="Calibri" w:hAnsi="Calibri" w:cs="Calibri"/>
        </w:rPr>
      </w:pPr>
    </w:p>
    <w:p w:rsidR="004F5F14" w:rsidRDefault="004F5F14">
      <w:r>
        <w:rPr>
          <w:rFonts w:hint="eastAsia"/>
        </w:rPr>
        <w:t>Folders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88"/>
        <w:gridCol w:w="1842"/>
        <w:gridCol w:w="4253"/>
      </w:tblGrid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lastRenderedPageBreak/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Pr="004F5F14" w:rsidRDefault="004F5F14" w:rsidP="00864CC3">
            <w:proofErr w:type="spellStart"/>
            <w:r>
              <w:rPr>
                <w:rFonts w:hint="eastAsia"/>
              </w:rPr>
              <w:t>FolderName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文件名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IsAchived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BIt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是否归档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Pr="004F5F14" w:rsidRDefault="004F5F14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r>
              <w:rPr>
                <w:rFonts w:hint="eastAsia"/>
              </w:rP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创建时间</w:t>
            </w:r>
          </w:p>
        </w:tc>
      </w:tr>
      <w:tr w:rsidR="004F5F14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Pr="004F5F14" w:rsidRDefault="004F5F14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4F5F14" w:rsidP="00864CC3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5F14" w:rsidRDefault="001D7B1E" w:rsidP="00864CC3">
            <w:r>
              <w:t>父文件夹</w:t>
            </w:r>
            <w:r>
              <w:rPr>
                <w:rFonts w:hint="eastAsia"/>
              </w:rPr>
              <w:t>ID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FolderSIzeInKB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文件夹大小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SubFolderNum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文件夹数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FileNum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文件数</w:t>
            </w:r>
          </w:p>
        </w:tc>
      </w:tr>
    </w:tbl>
    <w:p w:rsidR="004F5F14" w:rsidRDefault="004F5F14"/>
    <w:p w:rsidR="001D7B1E" w:rsidRDefault="001D7B1E">
      <w:r>
        <w:rPr>
          <w:rFonts w:hint="eastAsia"/>
        </w:rPr>
        <w:t>File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1"/>
        <w:gridCol w:w="1828"/>
        <w:gridCol w:w="1817"/>
        <w:gridCol w:w="4088"/>
      </w:tblGrid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ResourceName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t>N</w:t>
            </w:r>
            <w:r>
              <w:rPr>
                <w:rFonts w:hint="eastAsia"/>
              </w:rPr>
              <w:t>vachar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FileName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Pr="004F5F14" w:rsidRDefault="001D7B1E" w:rsidP="00864CC3">
            <w:proofErr w:type="spellStart"/>
            <w:r>
              <w:rPr>
                <w:rFonts w:hint="eastAsia"/>
              </w:rPr>
              <w:t>FilePath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FileSieInKB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Pr="004F5F14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Pr="004F5F14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hint="eastAsia"/>
              </w:rPr>
              <w:t>Extension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FolderID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/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rPr>
                <w:rFonts w:hint="eastAsia"/>
              </w:rPr>
              <w:t>Valid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有效性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ParentFolderID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父文件夹</w:t>
            </w:r>
            <w:r>
              <w:rPr>
                <w:rFonts w:hint="eastAsia"/>
              </w:rPr>
              <w:t>ID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LinkNumber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关联数量</w:t>
            </w:r>
          </w:p>
        </w:tc>
      </w:tr>
      <w:tr w:rsidR="001D7B1E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proofErr w:type="spellStart"/>
            <w:r>
              <w:rPr>
                <w:rFonts w:hint="eastAsia"/>
              </w:rPr>
              <w:t>DownLoadNumber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7B1E" w:rsidRDefault="001D7B1E" w:rsidP="00864CC3">
            <w:r>
              <w:t>下载数量</w:t>
            </w:r>
          </w:p>
        </w:tc>
      </w:tr>
    </w:tbl>
    <w:p w:rsidR="00BE724C" w:rsidRDefault="00BE724C"/>
    <w:p w:rsidR="00BE724C" w:rsidRPr="0098624D" w:rsidRDefault="008D7EE2" w:rsidP="00BE724C">
      <w:pPr>
        <w:rPr>
          <w:rFonts w:ascii="Calibri" w:hAnsi="Calibri" w:cs="Calibri"/>
          <w:color w:val="FF0000"/>
        </w:rPr>
      </w:pPr>
      <w:del w:id="109" w:author="陈阳达" w:date="2017-04-01T20:23:00Z">
        <w:r w:rsidRPr="0098624D" w:rsidDel="00272208">
          <w:rPr>
            <w:rFonts w:ascii="Calibri" w:hAnsi="Calibri" w:cs="Calibri" w:hint="eastAsia"/>
            <w:color w:val="FF0000"/>
          </w:rPr>
          <w:delText>Logs</w:delText>
        </w:r>
      </w:del>
      <w:proofErr w:type="spellStart"/>
      <w:ins w:id="110" w:author="陈阳达" w:date="2017-04-01T20:23:00Z">
        <w:r w:rsidR="00272208" w:rsidRPr="00272208">
          <w:rPr>
            <w:rFonts w:ascii="Calibri" w:hAnsi="Calibri" w:cs="Calibri"/>
            <w:color w:val="FF0000"/>
          </w:rPr>
          <w:t>ActionLog</w:t>
        </w:r>
      </w:ins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hAnsi="Calibri" w:cs="Calibri" w:hint="eastAsia"/>
              </w:rPr>
              <w:t>BIG</w:t>
            </w:r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C85FD0" w:rsidP="001B2D07">
            <w:pPr>
              <w:rPr>
                <w:ins w:id="111" w:author="陈阳达" w:date="2017-04-01T20:24:00Z"/>
                <w:rFonts w:ascii="宋体" w:eastAsia="宋体" w:hAnsi="宋体" w:cs="宋体" w:hint="eastAsia"/>
              </w:rPr>
            </w:pPr>
            <w:del w:id="112" w:author="陈阳达" w:date="2017-04-01T20:24:00Z">
              <w:r w:rsidDel="00272208">
                <w:rPr>
                  <w:rFonts w:ascii="宋体" w:eastAsia="宋体" w:hAnsi="宋体" w:cs="宋体"/>
                </w:rPr>
                <w:delText>L</w:delText>
              </w:r>
              <w:r w:rsidDel="00272208">
                <w:rPr>
                  <w:rFonts w:ascii="宋体" w:eastAsia="宋体" w:hAnsi="宋体" w:cs="宋体" w:hint="eastAsia"/>
                </w:rPr>
                <w:delText>og</w:delText>
              </w:r>
              <w:r w:rsidR="00400755" w:rsidDel="00272208">
                <w:rPr>
                  <w:rFonts w:ascii="宋体" w:eastAsia="宋体" w:hAnsi="宋体" w:cs="宋体" w:hint="eastAsia"/>
                </w:rPr>
                <w:delText>Text</w:delText>
              </w:r>
            </w:del>
          </w:p>
          <w:p w:rsidR="00272208" w:rsidRDefault="00272208" w:rsidP="001B2D07">
            <w:pPr>
              <w:rPr>
                <w:rFonts w:ascii="宋体" w:eastAsia="宋体" w:hAnsi="宋体" w:cs="宋体"/>
              </w:rPr>
            </w:pPr>
            <w:proofErr w:type="spellStart"/>
            <w:ins w:id="113" w:author="陈阳达" w:date="2017-04-01T20:24:00Z">
              <w:r w:rsidRPr="00272208">
                <w:rPr>
                  <w:rFonts w:ascii="宋体" w:eastAsia="宋体" w:hAnsi="宋体" w:cs="宋体"/>
                </w:rPr>
                <w:t>LogContent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3131FC" w:rsidP="001B2D07">
            <w:pPr>
              <w:rPr>
                <w:ins w:id="114" w:author="陈阳达" w:date="2017-04-01T20:24:00Z"/>
                <w:rFonts w:hint="eastAsia"/>
              </w:rPr>
            </w:pPr>
            <w:del w:id="115" w:author="陈阳达" w:date="2017-04-01T20:24:00Z">
              <w:r w:rsidDel="00272208">
                <w:delText>N</w:delText>
              </w:r>
              <w:r w:rsidDel="00272208">
                <w:rPr>
                  <w:rFonts w:hint="eastAsia"/>
                </w:rPr>
                <w:delText>varch</w:delText>
              </w:r>
              <w:r w:rsidDel="00272208">
                <w:delText>char(200)</w:delText>
              </w:r>
            </w:del>
          </w:p>
          <w:p w:rsidR="00272208" w:rsidRDefault="00272208" w:rsidP="001B2D07">
            <w:ins w:id="116" w:author="陈阳达" w:date="2017-04-01T20:24:00Z">
              <w:r w:rsidRPr="00272208">
                <w:t>text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272208" w:rsidP="001B2D07">
            <w:ins w:id="117" w:author="陈阳达" w:date="2017-04-01T20:24:00Z">
              <w:r>
                <w:t>日志内容</w:t>
              </w:r>
            </w:ins>
          </w:p>
        </w:tc>
      </w:tr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/>
        </w:tc>
      </w:tr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A345C9" w:rsidP="001B2D07">
            <w:pPr>
              <w:rPr>
                <w:ins w:id="118" w:author="陈阳达" w:date="2017-04-01T20:25:00Z"/>
                <w:rFonts w:hint="eastAsia"/>
              </w:rPr>
            </w:pPr>
            <w:del w:id="119" w:author="陈阳达" w:date="2017-04-01T20:24:00Z">
              <w:r w:rsidDel="00272208">
                <w:delText>UserID</w:delText>
              </w:r>
            </w:del>
          </w:p>
          <w:p w:rsidR="00272208" w:rsidRDefault="00272208" w:rsidP="001B2D07">
            <w:proofErr w:type="spellStart"/>
            <w:ins w:id="120" w:author="陈阳达" w:date="2017-04-01T20:25:00Z">
              <w:r w:rsidRPr="00272208">
                <w:t>CreatorID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proofErr w:type="spellStart"/>
            <w:r>
              <w:t>Bigint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/>
        </w:tc>
      </w:tr>
      <w:tr w:rsidR="00BE724C" w:rsidTr="00272208">
        <w:trPr>
          <w:trHeight w:val="58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C7485B" w:rsidP="001B2D07">
            <w:pPr>
              <w:rPr>
                <w:ins w:id="121" w:author="陈阳达" w:date="2017-04-01T20:25:00Z"/>
                <w:rFonts w:hint="eastAsia"/>
              </w:rPr>
            </w:pPr>
            <w:del w:id="122" w:author="陈阳达" w:date="2017-04-01T20:25:00Z">
              <w:r w:rsidDel="00272208">
                <w:delText>UserName</w:delText>
              </w:r>
            </w:del>
          </w:p>
          <w:p w:rsidR="00272208" w:rsidRDefault="00272208" w:rsidP="001B2D07">
            <w:proofErr w:type="spellStart"/>
            <w:ins w:id="123" w:author="陈阳达" w:date="2017-04-01T20:25:00Z">
              <w:r w:rsidRPr="00272208">
                <w:t>CreatorName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BE724C" w:rsidP="001B2D07"/>
        </w:tc>
      </w:tr>
      <w:tr w:rsidR="00272208" w:rsidTr="00272208">
        <w:trPr>
          <w:trHeight w:val="336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2208" w:rsidRPr="00272208" w:rsidRDefault="00272208" w:rsidP="001B2D07">
            <w:pPr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2208" w:rsidDel="00272208" w:rsidRDefault="00272208" w:rsidP="001B2D07">
            <w:proofErr w:type="spellStart"/>
            <w:ins w:id="124" w:author="陈阳达" w:date="2017-04-01T20:27:00Z">
              <w:r w:rsidRPr="00272208">
                <w:t>ProjectID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2208" w:rsidRDefault="00272208" w:rsidP="001B2D07">
            <w:ins w:id="125" w:author="陈阳达" w:date="2017-04-01T20:27:00Z">
              <w: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2208" w:rsidRDefault="00272208" w:rsidP="001B2D07">
            <w:ins w:id="126" w:author="陈阳达" w:date="2017-04-01T20:27:00Z">
              <w:r>
                <w:t>项目</w:t>
              </w:r>
              <w:r>
                <w:t>ID</w:t>
              </w:r>
            </w:ins>
          </w:p>
        </w:tc>
      </w:tr>
      <w:tr w:rsidR="00E22F08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2F08" w:rsidRDefault="00E22F08" w:rsidP="001B2D0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2F08" w:rsidRDefault="00E22F08" w:rsidP="001B2D07">
            <w:del w:id="127" w:author="陈阳达" w:date="2017-04-01T20:27:00Z">
              <w:r w:rsidDel="00272208">
                <w:rPr>
                  <w:rFonts w:hint="eastAsia"/>
                </w:rPr>
                <w:delText>Module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2F08" w:rsidRDefault="00E22F08" w:rsidP="001B2D07">
            <w:del w:id="128" w:author="陈阳达" w:date="2017-04-01T20:27:00Z">
              <w:r w:rsidDel="00272208">
                <w:delText>N</w:delText>
              </w:r>
              <w:r w:rsidDel="00272208">
                <w:rPr>
                  <w:rFonts w:hint="eastAsia"/>
                </w:rPr>
                <w:delText>varchar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2F08" w:rsidRDefault="00E22F08" w:rsidP="001B2D07">
            <w:del w:id="129" w:author="陈阳达" w:date="2017-04-01T20:27:00Z">
              <w:r w:rsidDel="00272208">
                <w:rPr>
                  <w:rFonts w:hint="eastAsia"/>
                </w:rPr>
                <w:delText>模块：</w:delText>
              </w:r>
              <w:r w:rsidDel="00272208">
                <w:rPr>
                  <w:rFonts w:hint="eastAsia"/>
                </w:rPr>
                <w:delText>User, Project, Templat</w:delText>
              </w:r>
              <w:r w:rsidR="00186E12" w:rsidDel="00272208">
                <w:rPr>
                  <w:rFonts w:hint="eastAsia"/>
                </w:rPr>
                <w:delText>e, TaskList, TaskItem, SubItem</w:delText>
              </w:r>
              <w:r w:rsidR="006257B5" w:rsidDel="00272208">
                <w:rPr>
                  <w:rFonts w:hint="eastAsia"/>
                </w:rPr>
                <w:delText xml:space="preserve">, </w:delText>
              </w:r>
              <w:r w:rsidR="00186E12" w:rsidDel="00272208">
                <w:delText>…</w:delText>
              </w:r>
            </w:del>
          </w:p>
        </w:tc>
      </w:tr>
      <w:tr w:rsidR="00BE724C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Pr="00C37A3D" w:rsidRDefault="00BE724C" w:rsidP="001B2D07">
            <w:pPr>
              <w:rPr>
                <w:rFonts w:ascii="Calibri" w:hAnsi="Calibri" w:cs="Calibri"/>
              </w:rPr>
            </w:pPr>
            <w:del w:id="130" w:author="陈阳达" w:date="2017-04-01T20:27:00Z">
              <w:r w:rsidDel="00272208">
                <w:rPr>
                  <w:rFonts w:ascii="Calibri" w:hAnsi="Calibri" w:cs="Calibri" w:hint="eastAsia"/>
                </w:rPr>
                <w:delText>6</w:delText>
              </w:r>
            </w:del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276780" w:rsidP="001B2D07">
            <w:del w:id="131" w:author="陈阳达" w:date="2017-04-01T20:27:00Z">
              <w:r w:rsidDel="00272208">
                <w:delText>Action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276780" w:rsidP="001B2D07">
            <w:del w:id="132" w:author="陈阳达" w:date="2017-04-01T20:27:00Z">
              <w:r w:rsidDel="00272208">
                <w:delText>Nvarchar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724C" w:rsidRDefault="003941E8" w:rsidP="001B2D07">
            <w:del w:id="133" w:author="陈阳达" w:date="2017-04-01T20:27:00Z">
              <w:r w:rsidDel="00272208">
                <w:rPr>
                  <w:rFonts w:hint="eastAsia"/>
                </w:rPr>
                <w:delText>动作：</w:delText>
              </w:r>
              <w:r w:rsidR="00867772" w:rsidDel="00272208">
                <w:rPr>
                  <w:rFonts w:hint="eastAsia"/>
                </w:rPr>
                <w:delText>Register,</w:delText>
              </w:r>
              <w:r w:rsidR="000D5ACE" w:rsidDel="00272208">
                <w:delText xml:space="preserve"> </w:delText>
              </w:r>
              <w:r w:rsidR="00867772" w:rsidDel="00272208">
                <w:rPr>
                  <w:rFonts w:hint="eastAsia"/>
                </w:rPr>
                <w:delText>Login,</w:delText>
              </w:r>
              <w:r w:rsidR="000D5ACE" w:rsidDel="00272208">
                <w:delText xml:space="preserve"> </w:delText>
              </w:r>
              <w:r w:rsidR="002D128A" w:rsidDel="00272208">
                <w:delText xml:space="preserve">Logout, </w:delText>
              </w:r>
              <w:r w:rsidR="00867772" w:rsidDel="00272208">
                <w:rPr>
                  <w:rFonts w:hint="eastAsia"/>
                </w:rPr>
                <w:delText>Apply,</w:delText>
              </w:r>
              <w:r w:rsidR="000D5ACE" w:rsidDel="00272208">
                <w:delText xml:space="preserve"> Invite, Accept,</w:delText>
              </w:r>
              <w:r w:rsidR="00A23759" w:rsidDel="00272208">
                <w:delText xml:space="preserve"> Add, Update, Del, Lock</w:delText>
              </w:r>
              <w:r w:rsidR="00ED73A0" w:rsidDel="00272208">
                <w:delText xml:space="preserve">, </w:delText>
              </w:r>
              <w:r w:rsidR="00615B1A" w:rsidDel="00272208">
                <w:rPr>
                  <w:rFonts w:hint="eastAsia"/>
                </w:rPr>
                <w:delText>Thumbs</w:delText>
              </w:r>
              <w:r w:rsidR="00875D33" w:rsidDel="00272208">
                <w:rPr>
                  <w:rFonts w:hint="eastAsia"/>
                </w:rPr>
                <w:delText>U</w:delText>
              </w:r>
              <w:r w:rsidR="00ED73A0" w:rsidDel="00272208">
                <w:rPr>
                  <w:rFonts w:hint="eastAsia"/>
                </w:rPr>
                <w:delText>p</w:delText>
              </w:r>
            </w:del>
          </w:p>
        </w:tc>
      </w:tr>
      <w:tr w:rsidR="00276780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780" w:rsidRDefault="00276780" w:rsidP="001B2D07">
            <w:pPr>
              <w:rPr>
                <w:rFonts w:ascii="Calibri" w:hAnsi="Calibri" w:cs="Calibri"/>
              </w:rPr>
            </w:pPr>
            <w:del w:id="134" w:author="陈阳达" w:date="2017-04-01T20:27:00Z">
              <w:r w:rsidDel="00272208">
                <w:rPr>
                  <w:rFonts w:ascii="Calibri" w:hAnsi="Calibri" w:cs="Calibri" w:hint="eastAsia"/>
                </w:rPr>
                <w:delText>7</w:delText>
              </w:r>
            </w:del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780" w:rsidRDefault="00276780" w:rsidP="001B2D07">
            <w:del w:id="135" w:author="陈阳达" w:date="2017-04-01T20:27:00Z">
              <w:r w:rsidDel="00272208">
                <w:rPr>
                  <w:rFonts w:hint="eastAsia"/>
                </w:rPr>
                <w:delText>Target</w:delText>
              </w:r>
              <w:r w:rsidR="00535A43" w:rsidDel="00272208">
                <w:delText>Tabl</w:delText>
              </w:r>
              <w:r w:rsidR="00535A43" w:rsidDel="00272208">
                <w:rPr>
                  <w:rFonts w:hint="eastAsia"/>
                </w:rPr>
                <w:delText>e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780" w:rsidRDefault="00E63CD2" w:rsidP="001B2D07">
            <w:del w:id="136" w:author="陈阳达" w:date="2017-04-01T20:27:00Z">
              <w:r w:rsidDel="00272208">
                <w:delText>N</w:delText>
              </w:r>
              <w:r w:rsidDel="00272208">
                <w:rPr>
                  <w:rFonts w:hint="eastAsia"/>
                </w:rPr>
                <w:delText>varchar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6780" w:rsidRDefault="00AF158B" w:rsidP="001B2D07">
            <w:del w:id="137" w:author="陈阳达" w:date="2017-04-01T20:27:00Z">
              <w:r w:rsidDel="00272208">
                <w:rPr>
                  <w:rFonts w:hint="eastAsia"/>
                </w:rPr>
                <w:delText>涉及到主要表的名字</w:delText>
              </w:r>
            </w:del>
          </w:p>
        </w:tc>
      </w:tr>
      <w:tr w:rsidR="00E44FB7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4FB7" w:rsidRDefault="00E44FB7" w:rsidP="001B2D07">
            <w:pPr>
              <w:rPr>
                <w:rFonts w:ascii="Calibri" w:hAnsi="Calibri" w:cs="Calibri"/>
              </w:rPr>
            </w:pPr>
            <w:del w:id="138" w:author="陈阳达" w:date="2017-04-01T20:27:00Z">
              <w:r w:rsidDel="00272208">
                <w:rPr>
                  <w:rFonts w:ascii="Calibri" w:hAnsi="Calibri" w:cs="Calibri" w:hint="eastAsia"/>
                </w:rPr>
                <w:delText>8</w:delText>
              </w:r>
            </w:del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4FB7" w:rsidRDefault="00E44FB7" w:rsidP="001B2D07">
            <w:del w:id="139" w:author="陈阳达" w:date="2017-04-01T20:27:00Z">
              <w:r w:rsidDel="00272208">
                <w:rPr>
                  <w:rFonts w:hint="eastAsia"/>
                </w:rPr>
                <w:delText>Target</w:delText>
              </w:r>
              <w:r w:rsidR="00464DAB" w:rsidDel="00272208">
                <w:rPr>
                  <w:rFonts w:hint="eastAsia"/>
                </w:rPr>
                <w:delText>ID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4FB7" w:rsidRDefault="00E63CD2" w:rsidP="001B2D07">
            <w:del w:id="140" w:author="陈阳达" w:date="2017-04-01T20:27:00Z">
              <w:r w:rsidDel="00272208">
                <w:delText>I</w:delText>
              </w:r>
              <w:r w:rsidDel="00272208">
                <w:rPr>
                  <w:rFonts w:hint="eastAsia"/>
                </w:rPr>
                <w:delText>nt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4FB7" w:rsidRDefault="00AF158B" w:rsidP="001B2D07">
            <w:del w:id="141" w:author="陈阳达" w:date="2017-04-01T20:27:00Z">
              <w:r w:rsidDel="00272208">
                <w:rPr>
                  <w:rFonts w:hint="eastAsia"/>
                </w:rPr>
                <w:delText>表的主键值</w:delText>
              </w:r>
            </w:del>
          </w:p>
        </w:tc>
      </w:tr>
      <w:tr w:rsidR="00BD14A8" w:rsidTr="001B2D07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14A8" w:rsidRDefault="00BD14A8" w:rsidP="001B2D07">
            <w:pPr>
              <w:rPr>
                <w:rFonts w:ascii="Calibri" w:hAnsi="Calibri" w:cs="Calibri"/>
              </w:rPr>
            </w:pPr>
            <w:del w:id="142" w:author="陈阳达" w:date="2017-04-01T20:27:00Z">
              <w:r w:rsidDel="00272208">
                <w:rPr>
                  <w:rFonts w:ascii="Calibri" w:hAnsi="Calibri" w:cs="Calibri" w:hint="eastAsia"/>
                </w:rPr>
                <w:lastRenderedPageBreak/>
                <w:delText>9</w:delText>
              </w:r>
            </w:del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14A8" w:rsidRDefault="00BD14A8" w:rsidP="001B2D07">
            <w:del w:id="143" w:author="陈阳达" w:date="2017-04-01T20:27:00Z">
              <w:r w:rsidDel="00272208">
                <w:rPr>
                  <w:rFonts w:hint="eastAsia"/>
                </w:rPr>
                <w:delText>I</w:delText>
              </w:r>
              <w:r w:rsidDel="00272208">
                <w:delText>sSuccessful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14A8" w:rsidRDefault="00E63CD2" w:rsidP="001B2D07">
            <w:del w:id="144" w:author="陈阳达" w:date="2017-04-01T20:27:00Z">
              <w:r w:rsidDel="00272208">
                <w:delText>B</w:delText>
              </w:r>
              <w:r w:rsidDel="00272208">
                <w:rPr>
                  <w:rFonts w:hint="eastAsia"/>
                </w:rPr>
                <w:delText>it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14A8" w:rsidRDefault="00E63CD2" w:rsidP="001B2D07">
            <w:del w:id="145" w:author="陈阳达" w:date="2017-04-01T20:27:00Z">
              <w:r w:rsidDel="00272208">
                <w:rPr>
                  <w:rFonts w:hint="eastAsia"/>
                </w:rPr>
                <w:delText>操作是否成功</w:delText>
              </w:r>
            </w:del>
          </w:p>
        </w:tc>
      </w:tr>
    </w:tbl>
    <w:p w:rsidR="00BE724C" w:rsidRDefault="00BE724C"/>
    <w:p w:rsidR="001D7B1E" w:rsidRPr="0098624D" w:rsidRDefault="008D7EE2">
      <w:pPr>
        <w:rPr>
          <w:color w:val="FF0000"/>
        </w:rPr>
      </w:pPr>
      <w:del w:id="146" w:author="陈阳达" w:date="2017-04-01T20:44:00Z">
        <w:r w:rsidRPr="0098624D" w:rsidDel="00AB0703">
          <w:rPr>
            <w:rFonts w:hint="eastAsia"/>
            <w:color w:val="FF0000"/>
          </w:rPr>
          <w:delText>Articles</w:delText>
        </w:r>
      </w:del>
      <w:ins w:id="147" w:author="陈阳达" w:date="2017-04-01T20:45:00Z">
        <w:r w:rsidR="00AB0703" w:rsidRPr="00AB0703">
          <w:t xml:space="preserve"> </w:t>
        </w:r>
        <w:proofErr w:type="spellStart"/>
        <w:r w:rsidR="00AB0703" w:rsidRPr="00AB0703">
          <w:rPr>
            <w:color w:val="FF0000"/>
          </w:rPr>
          <w:t>ProjectLog</w:t>
        </w:r>
      </w:ins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864CC3" w:rsidP="00864CC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/>
        </w:tc>
      </w:tr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r>
              <w:rPr>
                <w:rFonts w:hint="eastAsia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/>
        </w:tc>
      </w:tr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Pr="004F5F14" w:rsidRDefault="00CB59A1" w:rsidP="00864CC3">
            <w:r>
              <w:rPr>
                <w:rFonts w:hint="eastAsia"/>
              </w:rPr>
              <w:t>CDT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/>
        </w:tc>
      </w:tr>
      <w:tr w:rsidR="00677BBA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r>
              <w:rPr>
                <w:rFonts w:hint="eastAsia"/>
              </w:rPr>
              <w:t>LDT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CB59A1" w:rsidP="00864CC3">
            <w:r>
              <w:t>Datetime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77BBA" w:rsidRDefault="00677BBA" w:rsidP="00864CC3"/>
        </w:tc>
      </w:tr>
      <w:tr w:rsidR="00CB59A1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Pr="004F5F14" w:rsidRDefault="00CB59A1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r>
              <w:rPr>
                <w:rFonts w:hint="eastAsia"/>
              </w:rPr>
              <w:t>Valid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r>
              <w:t>是否有效</w:t>
            </w:r>
          </w:p>
        </w:tc>
      </w:tr>
      <w:tr w:rsidR="00CB59A1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Pr="004F5F14" w:rsidRDefault="00CB59A1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r>
              <w:rPr>
                <w:rFonts w:hint="eastAsia"/>
              </w:rPr>
              <w:t>IsFinished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r>
              <w:t>是否完成</w:t>
            </w:r>
          </w:p>
        </w:tc>
      </w:tr>
      <w:tr w:rsidR="00CB59A1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proofErr w:type="spellStart"/>
            <w:r w:rsidRPr="00CB59A1">
              <w:t>ReviewTimes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F72B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r>
              <w:t>预览数</w:t>
            </w:r>
          </w:p>
        </w:tc>
      </w:tr>
      <w:tr w:rsidR="00CB59A1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proofErr w:type="spellStart"/>
            <w:r>
              <w:rPr>
                <w:rFonts w:ascii="Calibri" w:eastAsia="Calibri" w:hAnsi="Calibri" w:cs="Calibri"/>
              </w:rPr>
              <w:t>LikeNums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Pr="00CB59A1" w:rsidRDefault="00CB59A1" w:rsidP="00864CC3">
            <w:r>
              <w:rPr>
                <w:rFonts w:ascii="Calibri" w:eastAsia="Calibri" w:hAnsi="Calibri" w:cs="Calibri"/>
              </w:rPr>
              <w:t>点赞数</w:t>
            </w:r>
          </w:p>
        </w:tc>
      </w:tr>
      <w:tr w:rsidR="00CB59A1" w:rsidTr="00864CC3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/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/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59A1" w:rsidRDefault="00CB59A1" w:rsidP="00864CC3"/>
        </w:tc>
      </w:tr>
    </w:tbl>
    <w:p w:rsidR="00677BBA" w:rsidRDefault="00677BBA"/>
    <w:p w:rsidR="00437A5B" w:rsidRPr="0050696B" w:rsidRDefault="00437A5B" w:rsidP="00437A5B">
      <w:pPr>
        <w:rPr>
          <w:color w:val="FF0000"/>
        </w:rPr>
      </w:pPr>
      <w:r>
        <w:rPr>
          <w:rFonts w:hint="eastAsia"/>
        </w:rPr>
        <w:t xml:space="preserve"> </w:t>
      </w:r>
      <w:r w:rsidRPr="0050696B">
        <w:rPr>
          <w:rFonts w:hint="eastAsia"/>
          <w:color w:val="FF0000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2061"/>
        <w:gridCol w:w="1580"/>
        <w:gridCol w:w="4267"/>
      </w:tblGrid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序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字段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数据类型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说明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1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ID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INT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2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</w:t>
            </w:r>
            <w:r>
              <w:t>200</w:t>
            </w:r>
            <w:r w:rsidRPr="009862BA">
              <w:t>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邮箱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3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Password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密码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4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用户</w:t>
            </w:r>
            <w:r>
              <w:t>名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5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Avatar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nvarchar(500)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头像</w:t>
            </w:r>
            <w:r>
              <w:t>地址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6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pPr>
              <w:rPr>
                <w:ins w:id="148" w:author="陈阳达" w:date="2017-04-01T21:06:00Z"/>
                <w:rFonts w:hint="eastAsia"/>
              </w:rPr>
            </w:pPr>
            <w:del w:id="149" w:author="陈阳达" w:date="2017-04-01T21:06:00Z">
              <w:r w:rsidDel="00E36029">
                <w:rPr>
                  <w:rFonts w:hint="eastAsia"/>
                </w:rPr>
                <w:delText>Phone</w:delText>
              </w:r>
            </w:del>
          </w:p>
          <w:p w:rsidR="00E36029" w:rsidRDefault="00E36029" w:rsidP="00F72B95">
            <w:ins w:id="150" w:author="陈阳达" w:date="2017-04-01T21:06:00Z">
              <w:r w:rsidRPr="00E36029">
                <w:t>Telephone</w:t>
              </w:r>
            </w:ins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电话号码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7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WeChat</w:t>
            </w:r>
          </w:p>
        </w:tc>
        <w:tc>
          <w:tcPr>
            <w:tcW w:w="1580" w:type="dxa"/>
            <w:vAlign w:val="center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微信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del w:id="151" w:author="陈阳达" w:date="2017-04-01T21:06:00Z">
              <w:r w:rsidDel="00E36029">
                <w:rPr>
                  <w:rFonts w:hint="eastAsia"/>
                </w:rPr>
                <w:delText>8</w:delText>
              </w:r>
            </w:del>
          </w:p>
        </w:tc>
        <w:tc>
          <w:tcPr>
            <w:tcW w:w="2061" w:type="dxa"/>
            <w:vAlign w:val="center"/>
          </w:tcPr>
          <w:p w:rsidR="00437A5B" w:rsidRDefault="00437A5B" w:rsidP="00F72B95">
            <w:del w:id="152" w:author="陈阳达" w:date="2017-04-01T21:06:00Z">
              <w:r w:rsidDel="00E36029">
                <w:rPr>
                  <w:rFonts w:hint="eastAsia"/>
                </w:rPr>
                <w:delText>Email</w:delText>
              </w:r>
              <w:r w:rsidDel="00E36029">
                <w:delText>2</w:delText>
              </w:r>
            </w:del>
          </w:p>
        </w:tc>
        <w:tc>
          <w:tcPr>
            <w:tcW w:w="1580" w:type="dxa"/>
            <w:vAlign w:val="center"/>
          </w:tcPr>
          <w:p w:rsidR="00437A5B" w:rsidRDefault="00437A5B" w:rsidP="00F72B95">
            <w:del w:id="153" w:author="陈阳达" w:date="2017-04-01T21:06:00Z">
              <w:r w:rsidRPr="009862BA" w:rsidDel="00E36029">
                <w:delText>nvarchar(</w:delText>
              </w:r>
              <w:r w:rsidDel="00E36029">
                <w:delText>200</w:delText>
              </w:r>
              <w:r w:rsidRPr="009862BA" w:rsidDel="00E36029">
                <w:delText>)</w:delText>
              </w:r>
            </w:del>
          </w:p>
        </w:tc>
        <w:tc>
          <w:tcPr>
            <w:tcW w:w="4267" w:type="dxa"/>
            <w:vAlign w:val="center"/>
          </w:tcPr>
          <w:p w:rsidR="00437A5B" w:rsidRDefault="00437A5B" w:rsidP="00F72B95">
            <w:del w:id="154" w:author="陈阳达" w:date="2017-04-01T21:06:00Z">
              <w:r w:rsidDel="00E36029">
                <w:rPr>
                  <w:rFonts w:hint="eastAsia"/>
                </w:rPr>
                <w:delText>邮箱</w:delText>
              </w:r>
              <w:r w:rsidDel="00E36029">
                <w:rPr>
                  <w:rFonts w:hint="eastAsia"/>
                </w:rPr>
                <w:delText>2</w:delText>
              </w:r>
            </w:del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del w:id="155" w:author="陈阳达" w:date="2017-04-01T21:06:00Z">
              <w:r w:rsidDel="00E36029">
                <w:rPr>
                  <w:rFonts w:hint="eastAsia"/>
                </w:rPr>
                <w:delText>9</w:delText>
              </w:r>
            </w:del>
          </w:p>
        </w:tc>
        <w:tc>
          <w:tcPr>
            <w:tcW w:w="2061" w:type="dxa"/>
            <w:vAlign w:val="center"/>
          </w:tcPr>
          <w:p w:rsidR="00437A5B" w:rsidRDefault="00437A5B" w:rsidP="00F72B95">
            <w:del w:id="156" w:author="陈阳达" w:date="2017-04-01T21:06:00Z">
              <w:r w:rsidDel="00E36029">
                <w:rPr>
                  <w:rFonts w:hint="eastAsia"/>
                </w:rPr>
                <w:delText>Phone</w:delText>
              </w:r>
              <w:r w:rsidDel="00E36029">
                <w:delText>2</w:delText>
              </w:r>
            </w:del>
          </w:p>
        </w:tc>
        <w:tc>
          <w:tcPr>
            <w:tcW w:w="1580" w:type="dxa"/>
            <w:vAlign w:val="center"/>
          </w:tcPr>
          <w:p w:rsidR="00437A5B" w:rsidRDefault="00437A5B" w:rsidP="00F72B95">
            <w:del w:id="157" w:author="陈阳达" w:date="2017-04-01T21:06:00Z">
              <w:r w:rsidRPr="009862BA" w:rsidDel="00E36029">
                <w:delText>nvarchar(50)</w:delText>
              </w:r>
            </w:del>
          </w:p>
        </w:tc>
        <w:tc>
          <w:tcPr>
            <w:tcW w:w="4267" w:type="dxa"/>
            <w:vAlign w:val="center"/>
          </w:tcPr>
          <w:p w:rsidR="00437A5B" w:rsidRDefault="00437A5B" w:rsidP="00F72B95">
            <w:del w:id="158" w:author="陈阳达" w:date="2017-04-01T21:06:00Z">
              <w:r w:rsidDel="00E36029">
                <w:rPr>
                  <w:rFonts w:hint="eastAsia"/>
                </w:rPr>
                <w:delText>电话</w:delText>
              </w:r>
              <w:r w:rsidDel="00E36029">
                <w:delText>号码</w:delText>
              </w:r>
              <w:r w:rsidDel="00E36029">
                <w:rPr>
                  <w:rFonts w:hint="eastAsia"/>
                </w:rPr>
                <w:delText>2</w:delText>
              </w:r>
            </w:del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10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pPr>
              <w:rPr>
                <w:ins w:id="159" w:author="陈阳达" w:date="2017-04-01T21:07:00Z"/>
                <w:rFonts w:hint="eastAsia"/>
              </w:rPr>
            </w:pPr>
            <w:del w:id="160" w:author="陈阳达" w:date="2017-04-01T21:07:00Z">
              <w:r w:rsidDel="00E36029">
                <w:rPr>
                  <w:rFonts w:hint="eastAsia"/>
                </w:rPr>
                <w:delText>Signature</w:delText>
              </w:r>
            </w:del>
          </w:p>
          <w:p w:rsidR="00E36029" w:rsidRDefault="00E36029" w:rsidP="00F72B95">
            <w:proofErr w:type="spellStart"/>
            <w:ins w:id="161" w:author="陈阳达" w:date="2017-04-01T21:07:00Z">
              <w:r w:rsidRPr="00E36029">
                <w:t>PersonalSign</w:t>
              </w:r>
            </w:ins>
            <w:proofErr w:type="spellEnd"/>
          </w:p>
        </w:tc>
        <w:tc>
          <w:tcPr>
            <w:tcW w:w="1580" w:type="dxa"/>
            <w:vAlign w:val="center"/>
          </w:tcPr>
          <w:p w:rsidR="00437A5B" w:rsidRDefault="00437A5B" w:rsidP="00F72B95">
            <w:pPr>
              <w:rPr>
                <w:ins w:id="162" w:author="陈阳达" w:date="2017-04-01T21:07:00Z"/>
                <w:rFonts w:hint="eastAsia"/>
              </w:rPr>
            </w:pPr>
            <w:del w:id="163" w:author="陈阳达" w:date="2017-04-01T21:07:00Z">
              <w:r w:rsidRPr="009862BA" w:rsidDel="00E36029">
                <w:delText>nvarchar(50</w:delText>
              </w:r>
              <w:r w:rsidDel="00E36029">
                <w:delText>0</w:delText>
              </w:r>
              <w:r w:rsidRPr="009862BA" w:rsidDel="00E36029">
                <w:delText>)</w:delText>
              </w:r>
            </w:del>
          </w:p>
          <w:p w:rsidR="00E36029" w:rsidRPr="009862BA" w:rsidRDefault="00E36029" w:rsidP="00F72B95">
            <w:proofErr w:type="spellStart"/>
            <w:ins w:id="164" w:author="陈阳达" w:date="2017-04-01T21:07:00Z">
              <w:r>
                <w:rPr>
                  <w:rFonts w:hint="eastAsia"/>
                </w:rPr>
                <w:t>ntext</w:t>
              </w:r>
            </w:ins>
            <w:proofErr w:type="spellEnd"/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个性签名</w:t>
            </w:r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del w:id="165" w:author="陈阳达" w:date="2017-04-01T21:11:00Z">
              <w:r w:rsidDel="00E36029">
                <w:rPr>
                  <w:rFonts w:hint="eastAsia"/>
                </w:rPr>
                <w:delText>12</w:delText>
              </w:r>
            </w:del>
          </w:p>
        </w:tc>
        <w:tc>
          <w:tcPr>
            <w:tcW w:w="2061" w:type="dxa"/>
            <w:vAlign w:val="center"/>
          </w:tcPr>
          <w:p w:rsidR="00437A5B" w:rsidRDefault="00437A5B" w:rsidP="00F72B95">
            <w:del w:id="166" w:author="陈阳达" w:date="2017-04-01T21:11:00Z">
              <w:r w:rsidDel="00E36029">
                <w:rPr>
                  <w:rFonts w:hint="eastAsia"/>
                </w:rPr>
                <w:delText>Birthday</w:delText>
              </w:r>
            </w:del>
          </w:p>
        </w:tc>
        <w:tc>
          <w:tcPr>
            <w:tcW w:w="1580" w:type="dxa"/>
            <w:vAlign w:val="center"/>
          </w:tcPr>
          <w:p w:rsidR="00437A5B" w:rsidRPr="009862BA" w:rsidRDefault="00437A5B" w:rsidP="00F72B95">
            <w:del w:id="167" w:author="陈阳达" w:date="2017-04-01T21:11:00Z">
              <w:r w:rsidDel="00E36029">
                <w:delText>D</w:delText>
              </w:r>
              <w:r w:rsidDel="00E36029">
                <w:rPr>
                  <w:rFonts w:hint="eastAsia"/>
                </w:rPr>
                <w:delText>atetime</w:delText>
              </w:r>
            </w:del>
          </w:p>
        </w:tc>
        <w:tc>
          <w:tcPr>
            <w:tcW w:w="4267" w:type="dxa"/>
            <w:vAlign w:val="center"/>
          </w:tcPr>
          <w:p w:rsidR="00437A5B" w:rsidRDefault="00437A5B" w:rsidP="00F72B95">
            <w:del w:id="168" w:author="陈阳达" w:date="2017-04-01T21:11:00Z">
              <w:r w:rsidDel="00E36029">
                <w:rPr>
                  <w:rFonts w:hint="eastAsia"/>
                </w:rPr>
                <w:delText>出生日期</w:delText>
              </w:r>
            </w:del>
          </w:p>
        </w:tc>
      </w:tr>
      <w:tr w:rsidR="00437A5B" w:rsidTr="00437A5B">
        <w:trPr>
          <w:trHeight w:val="397"/>
        </w:trPr>
        <w:tc>
          <w:tcPr>
            <w:tcW w:w="614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14</w:t>
            </w:r>
          </w:p>
        </w:tc>
        <w:tc>
          <w:tcPr>
            <w:tcW w:w="2061" w:type="dxa"/>
            <w:vAlign w:val="center"/>
          </w:tcPr>
          <w:p w:rsidR="00437A5B" w:rsidRDefault="00437A5B" w:rsidP="00F72B95">
            <w:pPr>
              <w:rPr>
                <w:ins w:id="169" w:author="陈阳达" w:date="2017-04-01T21:08:00Z"/>
                <w:rFonts w:hint="eastAsia"/>
              </w:rPr>
            </w:pPr>
            <w:del w:id="170" w:author="陈阳达" w:date="2017-04-01T21:08:00Z">
              <w:r w:rsidDel="00E36029">
                <w:rPr>
                  <w:rFonts w:hint="eastAsia"/>
                </w:rPr>
                <w:delText>RegisterDateTime</w:delText>
              </w:r>
            </w:del>
          </w:p>
          <w:p w:rsidR="00E36029" w:rsidRDefault="00E36029" w:rsidP="00F72B95">
            <w:proofErr w:type="spellStart"/>
            <w:ins w:id="171" w:author="陈阳达" w:date="2017-04-01T21:08:00Z">
              <w:r w:rsidRPr="00E36029">
                <w:t>RegisterDT</w:t>
              </w:r>
            </w:ins>
            <w:proofErr w:type="spellEnd"/>
          </w:p>
        </w:tc>
        <w:tc>
          <w:tcPr>
            <w:tcW w:w="1580" w:type="dxa"/>
            <w:vAlign w:val="center"/>
          </w:tcPr>
          <w:p w:rsidR="00437A5B" w:rsidRDefault="00437A5B" w:rsidP="00F72B95">
            <w:proofErr w:type="spellStart"/>
            <w:r w:rsidRPr="009862BA">
              <w:t>datetime</w:t>
            </w:r>
            <w:proofErr w:type="spellEnd"/>
          </w:p>
        </w:tc>
        <w:tc>
          <w:tcPr>
            <w:tcW w:w="4267" w:type="dxa"/>
            <w:vAlign w:val="center"/>
          </w:tcPr>
          <w:p w:rsidR="00437A5B" w:rsidRDefault="00437A5B" w:rsidP="00F72B95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2A6706" w:rsidTr="002D1949">
        <w:trPr>
          <w:trHeight w:val="397"/>
        </w:trPr>
        <w:tc>
          <w:tcPr>
            <w:tcW w:w="614" w:type="dxa"/>
            <w:shd w:val="clear" w:color="auto" w:fill="8DB3E2" w:themeFill="text2" w:themeFillTint="66"/>
            <w:vAlign w:val="center"/>
          </w:tcPr>
          <w:p w:rsidR="002A6706" w:rsidRDefault="002A6706" w:rsidP="002A6706">
            <w:r>
              <w:rPr>
                <w:rFonts w:hint="eastAsia"/>
              </w:rPr>
              <w:t>15</w:t>
            </w:r>
          </w:p>
        </w:tc>
        <w:tc>
          <w:tcPr>
            <w:tcW w:w="2061" w:type="dxa"/>
            <w:shd w:val="clear" w:color="auto" w:fill="8DB3E2" w:themeFill="text2" w:themeFillTint="66"/>
            <w:vAlign w:val="center"/>
          </w:tcPr>
          <w:p w:rsidR="002A6706" w:rsidRDefault="002A6706" w:rsidP="002A6706">
            <w:pPr>
              <w:rPr>
                <w:ins w:id="172" w:author="陈阳达" w:date="2017-04-01T21:09:00Z"/>
                <w:rFonts w:hint="eastAsia"/>
              </w:rPr>
            </w:pPr>
            <w:del w:id="173" w:author="陈阳达" w:date="2017-04-01T21:09:00Z">
              <w:r w:rsidDel="00E36029">
                <w:rPr>
                  <w:rFonts w:hint="eastAsia"/>
                </w:rPr>
                <w:delText>IsActive</w:delText>
              </w:r>
            </w:del>
          </w:p>
          <w:p w:rsidR="00E36029" w:rsidRDefault="00E36029" w:rsidP="002A6706">
            <w:ins w:id="174" w:author="陈阳达" w:date="2017-04-01T21:09:00Z">
              <w:r w:rsidRPr="00E36029">
                <w:t>Valid</w:t>
              </w:r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1580" w:type="dxa"/>
            <w:shd w:val="clear" w:color="auto" w:fill="8DB3E2" w:themeFill="text2" w:themeFillTint="66"/>
            <w:vAlign w:val="center"/>
          </w:tcPr>
          <w:p w:rsidR="002A6706" w:rsidRPr="009862BA" w:rsidRDefault="002A6706" w:rsidP="002A6706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4267" w:type="dxa"/>
            <w:shd w:val="clear" w:color="auto" w:fill="8DB3E2" w:themeFill="text2" w:themeFillTint="66"/>
            <w:vAlign w:val="center"/>
          </w:tcPr>
          <w:p w:rsidR="002A6706" w:rsidRDefault="002A6706" w:rsidP="002A6706">
            <w:r>
              <w:rPr>
                <w:rFonts w:hint="eastAsia"/>
              </w:rPr>
              <w:t>是否激活</w:t>
            </w:r>
          </w:p>
        </w:tc>
      </w:tr>
      <w:tr w:rsidR="002A6706" w:rsidTr="002D1949">
        <w:trPr>
          <w:trHeight w:val="397"/>
        </w:trPr>
        <w:tc>
          <w:tcPr>
            <w:tcW w:w="614" w:type="dxa"/>
            <w:shd w:val="clear" w:color="auto" w:fill="8DB3E2" w:themeFill="text2" w:themeFillTint="66"/>
            <w:vAlign w:val="center"/>
          </w:tcPr>
          <w:p w:rsidR="002A6706" w:rsidRDefault="002A6706" w:rsidP="002A6706">
            <w:r>
              <w:rPr>
                <w:rFonts w:hint="eastAsia"/>
              </w:rPr>
              <w:t>16</w:t>
            </w:r>
          </w:p>
        </w:tc>
        <w:tc>
          <w:tcPr>
            <w:tcW w:w="2061" w:type="dxa"/>
            <w:shd w:val="clear" w:color="auto" w:fill="8DB3E2" w:themeFill="text2" w:themeFillTint="66"/>
            <w:vAlign w:val="center"/>
          </w:tcPr>
          <w:p w:rsidR="002A6706" w:rsidRDefault="002A6706" w:rsidP="002A6706">
            <w:pPr>
              <w:rPr>
                <w:ins w:id="175" w:author="陈阳达" w:date="2017-04-01T21:09:00Z"/>
                <w:rFonts w:hint="eastAsia"/>
              </w:rPr>
            </w:pPr>
            <w:del w:id="176" w:author="陈阳达" w:date="2017-04-01T21:09:00Z">
              <w:r w:rsidDel="00E36029">
                <w:rPr>
                  <w:rFonts w:hint="eastAsia"/>
                </w:rPr>
                <w:delText>ActiveDateTime</w:delText>
              </w:r>
            </w:del>
          </w:p>
          <w:p w:rsidR="00E36029" w:rsidRDefault="00E36029" w:rsidP="002A6706">
            <w:proofErr w:type="spellStart"/>
            <w:ins w:id="177" w:author="陈阳达" w:date="2017-04-01T21:09:00Z">
              <w:r w:rsidRPr="00E36029">
                <w:t>CongealDT</w:t>
              </w:r>
            </w:ins>
            <w:proofErr w:type="spellEnd"/>
            <w:ins w:id="178" w:author="陈阳达" w:date="2017-04-01T21:13:00Z">
              <w:r>
                <w:rPr>
                  <w:rFonts w:hint="eastAsia"/>
                </w:rPr>
                <w:t>？</w:t>
              </w:r>
            </w:ins>
          </w:p>
        </w:tc>
        <w:tc>
          <w:tcPr>
            <w:tcW w:w="1580" w:type="dxa"/>
            <w:shd w:val="clear" w:color="auto" w:fill="8DB3E2" w:themeFill="text2" w:themeFillTint="66"/>
            <w:vAlign w:val="center"/>
          </w:tcPr>
          <w:p w:rsidR="002A6706" w:rsidRPr="009862BA" w:rsidRDefault="002A6706" w:rsidP="002A670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4267" w:type="dxa"/>
            <w:shd w:val="clear" w:color="auto" w:fill="8DB3E2" w:themeFill="text2" w:themeFillTint="66"/>
            <w:vAlign w:val="center"/>
          </w:tcPr>
          <w:p w:rsidR="002A6706" w:rsidRDefault="002A6706" w:rsidP="002A6706">
            <w:r>
              <w:rPr>
                <w:rFonts w:hint="eastAsia"/>
              </w:rPr>
              <w:t>激活日期时间</w:t>
            </w:r>
          </w:p>
        </w:tc>
      </w:tr>
      <w:tr w:rsidR="002A6706" w:rsidTr="00437A5B">
        <w:trPr>
          <w:trHeight w:val="397"/>
        </w:trPr>
        <w:tc>
          <w:tcPr>
            <w:tcW w:w="614" w:type="dxa"/>
            <w:vAlign w:val="center"/>
          </w:tcPr>
          <w:p w:rsidR="002A6706" w:rsidRDefault="002A6706" w:rsidP="002A6706">
            <w:r>
              <w:rPr>
                <w:rFonts w:hint="eastAsia"/>
              </w:rPr>
              <w:t>17</w:t>
            </w:r>
          </w:p>
        </w:tc>
        <w:tc>
          <w:tcPr>
            <w:tcW w:w="2061" w:type="dxa"/>
            <w:vAlign w:val="center"/>
          </w:tcPr>
          <w:p w:rsidR="002A6706" w:rsidRDefault="002A6706" w:rsidP="002A6706">
            <w:pPr>
              <w:rPr>
                <w:ins w:id="179" w:author="陈阳达" w:date="2017-04-01T21:08:00Z"/>
                <w:rFonts w:hint="eastAsia"/>
              </w:rPr>
            </w:pPr>
            <w:del w:id="180" w:author="陈阳达" w:date="2017-04-01T21:08:00Z">
              <w:r w:rsidDel="00E36029">
                <w:rPr>
                  <w:rFonts w:hint="eastAsia"/>
                </w:rPr>
                <w:delText>LastLoginDateTime</w:delText>
              </w:r>
            </w:del>
          </w:p>
          <w:p w:rsidR="00E36029" w:rsidRDefault="00E36029" w:rsidP="002A6706">
            <w:proofErr w:type="spellStart"/>
            <w:ins w:id="181" w:author="陈阳达" w:date="2017-04-01T21:08:00Z">
              <w:r w:rsidRPr="00E36029">
                <w:t>LastLoginDT</w:t>
              </w:r>
            </w:ins>
            <w:proofErr w:type="spellEnd"/>
          </w:p>
        </w:tc>
        <w:tc>
          <w:tcPr>
            <w:tcW w:w="1580" w:type="dxa"/>
            <w:vAlign w:val="center"/>
          </w:tcPr>
          <w:p w:rsidR="002A6706" w:rsidRDefault="002A6706" w:rsidP="002A6706">
            <w:proofErr w:type="spellStart"/>
            <w:r w:rsidRPr="009862BA">
              <w:t>datetime</w:t>
            </w:r>
            <w:proofErr w:type="spellEnd"/>
          </w:p>
        </w:tc>
        <w:tc>
          <w:tcPr>
            <w:tcW w:w="4267" w:type="dxa"/>
            <w:vAlign w:val="center"/>
          </w:tcPr>
          <w:p w:rsidR="002A6706" w:rsidRDefault="002A6706" w:rsidP="002A6706">
            <w:r>
              <w:rPr>
                <w:rFonts w:hint="eastAsia"/>
              </w:rPr>
              <w:t>最后</w:t>
            </w:r>
            <w:r>
              <w:t>登录时间</w:t>
            </w:r>
          </w:p>
        </w:tc>
      </w:tr>
      <w:tr w:rsidR="002A6706" w:rsidTr="00437A5B">
        <w:trPr>
          <w:trHeight w:val="397"/>
        </w:trPr>
        <w:tc>
          <w:tcPr>
            <w:tcW w:w="614" w:type="dxa"/>
            <w:vAlign w:val="center"/>
          </w:tcPr>
          <w:p w:rsidR="002A6706" w:rsidRDefault="002A6706" w:rsidP="002A6706">
            <w:del w:id="182" w:author="陈阳达" w:date="2017-04-01T21:11:00Z">
              <w:r w:rsidDel="00E36029">
                <w:rPr>
                  <w:rFonts w:hint="eastAsia"/>
                </w:rPr>
                <w:delText>18</w:delText>
              </w:r>
            </w:del>
          </w:p>
        </w:tc>
        <w:tc>
          <w:tcPr>
            <w:tcW w:w="2061" w:type="dxa"/>
            <w:vAlign w:val="center"/>
          </w:tcPr>
          <w:p w:rsidR="002A6706" w:rsidRDefault="002A6706" w:rsidP="002A6706">
            <w:del w:id="183" w:author="陈阳达" w:date="2017-04-01T21:11:00Z">
              <w:r w:rsidDel="00E36029">
                <w:rPr>
                  <w:rFonts w:hint="eastAsia"/>
                </w:rPr>
                <w:delText>IsLocked</w:delText>
              </w:r>
            </w:del>
          </w:p>
        </w:tc>
        <w:tc>
          <w:tcPr>
            <w:tcW w:w="1580" w:type="dxa"/>
            <w:vAlign w:val="center"/>
          </w:tcPr>
          <w:p w:rsidR="002A6706" w:rsidRDefault="002A6706" w:rsidP="002A6706">
            <w:del w:id="184" w:author="陈阳达" w:date="2017-04-01T21:11:00Z">
              <w:r w:rsidRPr="009862BA" w:rsidDel="00E36029">
                <w:delText>bit</w:delText>
              </w:r>
            </w:del>
          </w:p>
        </w:tc>
        <w:tc>
          <w:tcPr>
            <w:tcW w:w="4267" w:type="dxa"/>
            <w:vAlign w:val="center"/>
          </w:tcPr>
          <w:p w:rsidR="002A6706" w:rsidRDefault="002A6706" w:rsidP="002A6706">
            <w:del w:id="185" w:author="陈阳达" w:date="2017-04-01T21:11:00Z">
              <w:r w:rsidDel="00E36029">
                <w:rPr>
                  <w:rFonts w:hint="eastAsia"/>
                </w:rPr>
                <w:delText>账号</w:delText>
              </w:r>
              <w:r w:rsidDel="00E36029">
                <w:delText>有效性</w:delText>
              </w:r>
            </w:del>
          </w:p>
        </w:tc>
      </w:tr>
      <w:tr w:rsidR="002A6706" w:rsidTr="00437A5B">
        <w:trPr>
          <w:trHeight w:val="397"/>
        </w:trPr>
        <w:tc>
          <w:tcPr>
            <w:tcW w:w="614" w:type="dxa"/>
            <w:vAlign w:val="center"/>
          </w:tcPr>
          <w:p w:rsidR="002A6706" w:rsidRDefault="002A6706" w:rsidP="002A6706">
            <w:del w:id="186" w:author="陈阳达" w:date="2017-04-01T21:11:00Z">
              <w:r w:rsidDel="00E36029">
                <w:rPr>
                  <w:rFonts w:hint="eastAsia"/>
                </w:rPr>
                <w:delText>19</w:delText>
              </w:r>
            </w:del>
          </w:p>
        </w:tc>
        <w:tc>
          <w:tcPr>
            <w:tcW w:w="2061" w:type="dxa"/>
            <w:vAlign w:val="center"/>
          </w:tcPr>
          <w:p w:rsidR="002A6706" w:rsidRDefault="002A6706" w:rsidP="002A6706">
            <w:del w:id="187" w:author="陈阳达" w:date="2017-04-01T21:11:00Z">
              <w:r w:rsidDel="00E36029">
                <w:rPr>
                  <w:rFonts w:hint="eastAsia"/>
                </w:rPr>
                <w:delText>IsDel</w:delText>
              </w:r>
            </w:del>
          </w:p>
        </w:tc>
        <w:tc>
          <w:tcPr>
            <w:tcW w:w="1580" w:type="dxa"/>
            <w:vAlign w:val="center"/>
          </w:tcPr>
          <w:p w:rsidR="002A6706" w:rsidRPr="009862BA" w:rsidRDefault="002A6706" w:rsidP="002A6706">
            <w:del w:id="188" w:author="陈阳达" w:date="2017-04-01T21:11:00Z">
              <w:r w:rsidDel="00E36029">
                <w:rPr>
                  <w:rFonts w:hint="eastAsia"/>
                </w:rPr>
                <w:delText>bit</w:delText>
              </w:r>
            </w:del>
          </w:p>
        </w:tc>
        <w:tc>
          <w:tcPr>
            <w:tcW w:w="4267" w:type="dxa"/>
            <w:vAlign w:val="center"/>
          </w:tcPr>
          <w:p w:rsidR="002A6706" w:rsidRDefault="002A6706" w:rsidP="002A6706"/>
        </w:tc>
      </w:tr>
      <w:tr w:rsidR="002A6706" w:rsidTr="00437A5B">
        <w:trPr>
          <w:trHeight w:val="397"/>
        </w:trPr>
        <w:tc>
          <w:tcPr>
            <w:tcW w:w="614" w:type="dxa"/>
            <w:vAlign w:val="center"/>
          </w:tcPr>
          <w:p w:rsidR="002A6706" w:rsidRDefault="002A6706" w:rsidP="002A6706">
            <w:del w:id="189" w:author="陈阳达" w:date="2017-04-01T21:11:00Z">
              <w:r w:rsidDel="00E36029">
                <w:rPr>
                  <w:rFonts w:hint="eastAsia"/>
                </w:rPr>
                <w:lastRenderedPageBreak/>
                <w:delText>20</w:delText>
              </w:r>
            </w:del>
          </w:p>
        </w:tc>
        <w:tc>
          <w:tcPr>
            <w:tcW w:w="2061" w:type="dxa"/>
            <w:vAlign w:val="center"/>
          </w:tcPr>
          <w:p w:rsidR="002A6706" w:rsidRDefault="002A6706" w:rsidP="002A6706">
            <w:del w:id="190" w:author="陈阳达" w:date="2017-04-01T21:11:00Z">
              <w:r w:rsidDel="00E36029">
                <w:rPr>
                  <w:rFonts w:hint="eastAsia"/>
                </w:rPr>
                <w:delText>LockedDateTime</w:delText>
              </w:r>
            </w:del>
          </w:p>
        </w:tc>
        <w:tc>
          <w:tcPr>
            <w:tcW w:w="1580" w:type="dxa"/>
            <w:vAlign w:val="center"/>
          </w:tcPr>
          <w:p w:rsidR="002A6706" w:rsidRDefault="002A6706" w:rsidP="002A6706">
            <w:del w:id="191" w:author="陈阳达" w:date="2017-04-01T21:11:00Z">
              <w:r w:rsidRPr="009862BA" w:rsidDel="00E36029">
                <w:delText>datetime</w:delText>
              </w:r>
            </w:del>
          </w:p>
        </w:tc>
        <w:tc>
          <w:tcPr>
            <w:tcW w:w="4267" w:type="dxa"/>
            <w:vAlign w:val="center"/>
          </w:tcPr>
          <w:p w:rsidR="002A6706" w:rsidRDefault="002A6706" w:rsidP="002A6706">
            <w:del w:id="192" w:author="陈阳达" w:date="2017-04-01T21:11:00Z">
              <w:r w:rsidDel="00E36029">
                <w:rPr>
                  <w:rFonts w:hint="eastAsia"/>
                </w:rPr>
                <w:delText>账号</w:delText>
              </w:r>
              <w:r w:rsidDel="00E36029">
                <w:delText>冻结时间</w:delText>
              </w:r>
            </w:del>
          </w:p>
        </w:tc>
      </w:tr>
      <w:tr w:rsidR="002A6706" w:rsidTr="00437A5B">
        <w:trPr>
          <w:trHeight w:val="397"/>
        </w:trPr>
        <w:tc>
          <w:tcPr>
            <w:tcW w:w="614" w:type="dxa"/>
            <w:vAlign w:val="center"/>
          </w:tcPr>
          <w:p w:rsidR="002A6706" w:rsidRDefault="002A6706" w:rsidP="002A6706">
            <w:del w:id="193" w:author="陈阳达" w:date="2017-04-01T21:11:00Z">
              <w:r w:rsidDel="00E36029">
                <w:rPr>
                  <w:rFonts w:hint="eastAsia"/>
                </w:rPr>
                <w:delText>21</w:delText>
              </w:r>
            </w:del>
          </w:p>
        </w:tc>
        <w:tc>
          <w:tcPr>
            <w:tcW w:w="2061" w:type="dxa"/>
            <w:vAlign w:val="center"/>
          </w:tcPr>
          <w:p w:rsidR="002A6706" w:rsidRDefault="002A6706" w:rsidP="002A6706">
            <w:del w:id="194" w:author="陈阳达" w:date="2017-04-01T21:11:00Z">
              <w:r w:rsidDel="00E36029">
                <w:rPr>
                  <w:rFonts w:hint="eastAsia"/>
                </w:rPr>
                <w:delText>LockedByAdminID</w:delText>
              </w:r>
            </w:del>
          </w:p>
        </w:tc>
        <w:tc>
          <w:tcPr>
            <w:tcW w:w="1580" w:type="dxa"/>
            <w:vAlign w:val="center"/>
          </w:tcPr>
          <w:p w:rsidR="002A6706" w:rsidRDefault="002A6706" w:rsidP="002A6706">
            <w:del w:id="195" w:author="陈阳达" w:date="2017-04-01T21:11:00Z">
              <w:r w:rsidDel="00E36029">
                <w:delText>I</w:delText>
              </w:r>
              <w:r w:rsidDel="00E36029">
                <w:rPr>
                  <w:rFonts w:hint="eastAsia"/>
                </w:rPr>
                <w:delText>nt</w:delText>
              </w:r>
            </w:del>
          </w:p>
        </w:tc>
        <w:tc>
          <w:tcPr>
            <w:tcW w:w="4267" w:type="dxa"/>
            <w:vAlign w:val="center"/>
          </w:tcPr>
          <w:p w:rsidR="002A6706" w:rsidRDefault="002A6706" w:rsidP="002A6706"/>
        </w:tc>
      </w:tr>
      <w:tr w:rsidR="002A6706" w:rsidTr="00E36029">
        <w:trPr>
          <w:trHeight w:val="279"/>
        </w:trPr>
        <w:tc>
          <w:tcPr>
            <w:tcW w:w="614" w:type="dxa"/>
            <w:vAlign w:val="center"/>
          </w:tcPr>
          <w:p w:rsidR="00E36029" w:rsidRDefault="002A6706" w:rsidP="002A6706">
            <w:del w:id="196" w:author="陈阳达" w:date="2017-04-01T21:11:00Z">
              <w:r w:rsidDel="00E36029">
                <w:rPr>
                  <w:rFonts w:hint="eastAsia"/>
                </w:rPr>
                <w:delText>22</w:delText>
              </w:r>
            </w:del>
          </w:p>
        </w:tc>
        <w:tc>
          <w:tcPr>
            <w:tcW w:w="2061" w:type="dxa"/>
            <w:vAlign w:val="center"/>
          </w:tcPr>
          <w:p w:rsidR="00E36029" w:rsidRDefault="002A6706" w:rsidP="002A6706">
            <w:del w:id="197" w:author="陈阳达" w:date="2017-04-01T21:11:00Z">
              <w:r w:rsidDel="00E36029">
                <w:rPr>
                  <w:rFonts w:hint="eastAsia"/>
                </w:rPr>
                <w:delText>LockedReasons</w:delText>
              </w:r>
            </w:del>
          </w:p>
        </w:tc>
        <w:tc>
          <w:tcPr>
            <w:tcW w:w="1580" w:type="dxa"/>
            <w:vAlign w:val="center"/>
          </w:tcPr>
          <w:p w:rsidR="00E36029" w:rsidRDefault="002A6706" w:rsidP="002A6706">
            <w:del w:id="198" w:author="陈阳达" w:date="2017-04-01T21:11:00Z">
              <w:r w:rsidDel="00E36029">
                <w:delText>N</w:delText>
              </w:r>
              <w:r w:rsidDel="00E36029">
                <w:rPr>
                  <w:rFonts w:hint="eastAsia"/>
                </w:rPr>
                <w:delText>varchar(500)</w:delText>
              </w:r>
            </w:del>
          </w:p>
        </w:tc>
        <w:tc>
          <w:tcPr>
            <w:tcW w:w="4267" w:type="dxa"/>
            <w:vAlign w:val="center"/>
          </w:tcPr>
          <w:p w:rsidR="00E36029" w:rsidRDefault="00E36029" w:rsidP="002A6706"/>
        </w:tc>
      </w:tr>
      <w:tr w:rsidR="00E36029" w:rsidTr="00E36029">
        <w:trPr>
          <w:trHeight w:val="330"/>
        </w:trPr>
        <w:tc>
          <w:tcPr>
            <w:tcW w:w="614" w:type="dxa"/>
            <w:vAlign w:val="center"/>
          </w:tcPr>
          <w:p w:rsidR="00E36029" w:rsidDel="00E36029" w:rsidRDefault="00E36029" w:rsidP="002A6706">
            <w:pPr>
              <w:rPr>
                <w:rFonts w:hint="eastAsia"/>
              </w:rPr>
            </w:pPr>
          </w:p>
        </w:tc>
        <w:tc>
          <w:tcPr>
            <w:tcW w:w="2061" w:type="dxa"/>
            <w:vAlign w:val="center"/>
          </w:tcPr>
          <w:p w:rsidR="00E36029" w:rsidDel="00E36029" w:rsidRDefault="00E36029" w:rsidP="002A6706">
            <w:pPr>
              <w:rPr>
                <w:rFonts w:hint="eastAsia"/>
              </w:rPr>
            </w:pPr>
            <w:ins w:id="199" w:author="陈阳达" w:date="2017-04-01T21:12:00Z">
              <w:r w:rsidRPr="00E36029">
                <w:t>GUID</w:t>
              </w:r>
            </w:ins>
          </w:p>
        </w:tc>
        <w:tc>
          <w:tcPr>
            <w:tcW w:w="1580" w:type="dxa"/>
            <w:vAlign w:val="center"/>
          </w:tcPr>
          <w:p w:rsidR="00E36029" w:rsidDel="00E36029" w:rsidRDefault="00E36029" w:rsidP="002A6706">
            <w:ins w:id="200" w:author="陈阳达" w:date="2017-04-01T21:12:00Z">
              <w:r w:rsidRPr="00E36029">
                <w:t>nvarchar(64)</w:t>
              </w:r>
            </w:ins>
          </w:p>
        </w:tc>
        <w:tc>
          <w:tcPr>
            <w:tcW w:w="4267" w:type="dxa"/>
            <w:vAlign w:val="center"/>
          </w:tcPr>
          <w:p w:rsidR="00E36029" w:rsidRDefault="00E36029" w:rsidP="002A6706">
            <w:pPr>
              <w:rPr>
                <w:rFonts w:hint="eastAsia"/>
              </w:rPr>
            </w:pPr>
            <w:ins w:id="201" w:author="陈阳达" w:date="2017-04-01T21:12:00Z">
              <w:r>
                <w:rPr>
                  <w:rFonts w:hint="eastAsia"/>
                </w:rPr>
                <w:t>？？</w:t>
              </w:r>
            </w:ins>
          </w:p>
        </w:tc>
      </w:tr>
      <w:tr w:rsidR="00E36029" w:rsidTr="00E36029">
        <w:trPr>
          <w:trHeight w:val="315"/>
        </w:trPr>
        <w:tc>
          <w:tcPr>
            <w:tcW w:w="614" w:type="dxa"/>
            <w:vAlign w:val="center"/>
          </w:tcPr>
          <w:p w:rsidR="00E36029" w:rsidRDefault="00E36029" w:rsidP="002A6706">
            <w:pPr>
              <w:rPr>
                <w:rFonts w:hint="eastAsia"/>
              </w:rPr>
            </w:pPr>
          </w:p>
        </w:tc>
        <w:tc>
          <w:tcPr>
            <w:tcW w:w="2061" w:type="dxa"/>
            <w:vAlign w:val="center"/>
          </w:tcPr>
          <w:p w:rsidR="00E36029" w:rsidDel="00E36029" w:rsidRDefault="00E36029" w:rsidP="002A6706">
            <w:pPr>
              <w:rPr>
                <w:rFonts w:hint="eastAsia"/>
              </w:rPr>
            </w:pPr>
            <w:proofErr w:type="spellStart"/>
            <w:ins w:id="202" w:author="陈阳达" w:date="2017-04-01T21:12:00Z">
              <w:r w:rsidRPr="00E36029">
                <w:t>PersonQRCode</w:t>
              </w:r>
            </w:ins>
            <w:proofErr w:type="spellEnd"/>
          </w:p>
        </w:tc>
        <w:tc>
          <w:tcPr>
            <w:tcW w:w="1580" w:type="dxa"/>
            <w:vAlign w:val="center"/>
          </w:tcPr>
          <w:p w:rsidR="00E36029" w:rsidDel="00E36029" w:rsidRDefault="00E36029" w:rsidP="002A6706">
            <w:ins w:id="203" w:author="陈阳达" w:date="2017-04-01T21:12:00Z">
              <w:r w:rsidRPr="00E36029">
                <w:t>Int</w:t>
              </w:r>
            </w:ins>
          </w:p>
        </w:tc>
        <w:tc>
          <w:tcPr>
            <w:tcW w:w="4267" w:type="dxa"/>
            <w:vAlign w:val="center"/>
          </w:tcPr>
          <w:p w:rsidR="00E36029" w:rsidRDefault="00E36029" w:rsidP="002A6706">
            <w:pPr>
              <w:rPr>
                <w:rFonts w:hint="eastAsia"/>
              </w:rPr>
            </w:pPr>
            <w:ins w:id="204" w:author="陈阳达" w:date="2017-04-01T21:12:00Z">
              <w:r>
                <w:rPr>
                  <w:rFonts w:hint="eastAsia"/>
                </w:rPr>
                <w:t>？？</w:t>
              </w:r>
            </w:ins>
          </w:p>
        </w:tc>
      </w:tr>
      <w:tr w:rsidR="00E36029" w:rsidTr="00437A5B">
        <w:trPr>
          <w:trHeight w:val="294"/>
        </w:trPr>
        <w:tc>
          <w:tcPr>
            <w:tcW w:w="614" w:type="dxa"/>
            <w:vAlign w:val="center"/>
          </w:tcPr>
          <w:p w:rsidR="00E36029" w:rsidRDefault="00E36029" w:rsidP="002A6706">
            <w:pPr>
              <w:rPr>
                <w:rFonts w:hint="eastAsia"/>
              </w:rPr>
            </w:pPr>
          </w:p>
        </w:tc>
        <w:tc>
          <w:tcPr>
            <w:tcW w:w="2061" w:type="dxa"/>
            <w:vAlign w:val="center"/>
          </w:tcPr>
          <w:p w:rsidR="00E36029" w:rsidRPr="00E36029" w:rsidRDefault="00E36029" w:rsidP="002A6706">
            <w:proofErr w:type="spellStart"/>
            <w:ins w:id="205" w:author="陈阳达" w:date="2017-04-01T21:12:00Z">
              <w:r w:rsidRPr="00E36029">
                <w:t>PersonID</w:t>
              </w:r>
            </w:ins>
            <w:proofErr w:type="spellEnd"/>
          </w:p>
        </w:tc>
        <w:tc>
          <w:tcPr>
            <w:tcW w:w="1580" w:type="dxa"/>
            <w:vAlign w:val="center"/>
          </w:tcPr>
          <w:p w:rsidR="00E36029" w:rsidRPr="00E36029" w:rsidRDefault="00E36029" w:rsidP="002A6706">
            <w:ins w:id="206" w:author="陈阳达" w:date="2017-04-01T21:12:00Z">
              <w:r w:rsidRPr="00E36029">
                <w:t>nvarchar(50)</w:t>
              </w:r>
            </w:ins>
          </w:p>
        </w:tc>
        <w:tc>
          <w:tcPr>
            <w:tcW w:w="4267" w:type="dxa"/>
            <w:vAlign w:val="center"/>
          </w:tcPr>
          <w:p w:rsidR="00E36029" w:rsidRDefault="00E36029" w:rsidP="002A6706">
            <w:pPr>
              <w:rPr>
                <w:rFonts w:hint="eastAsia"/>
              </w:rPr>
            </w:pPr>
            <w:ins w:id="207" w:author="陈阳达" w:date="2017-04-01T21:12:00Z">
              <w:r>
                <w:rPr>
                  <w:rFonts w:hint="eastAsia"/>
                </w:rPr>
                <w:t>？？</w:t>
              </w:r>
            </w:ins>
          </w:p>
        </w:tc>
      </w:tr>
    </w:tbl>
    <w:p w:rsidR="00437A5B" w:rsidRDefault="00437A5B" w:rsidP="00437A5B"/>
    <w:p w:rsidR="00437A5B" w:rsidRDefault="00437A5B" w:rsidP="00437A5B">
      <w:r>
        <w:rPr>
          <w:rFonts w:hint="eastAsia"/>
        </w:rPr>
        <w:t>Roles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4253"/>
      </w:tblGrid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序</w:t>
            </w:r>
          </w:p>
        </w:tc>
        <w:tc>
          <w:tcPr>
            <w:tcW w:w="1418" w:type="dxa"/>
          </w:tcPr>
          <w:p w:rsidR="00437A5B" w:rsidRDefault="00437A5B" w:rsidP="00F72B95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437A5B" w:rsidRDefault="00437A5B" w:rsidP="00F72B95">
            <w:r>
              <w:rPr>
                <w:rFonts w:hint="eastAsia"/>
              </w:rPr>
              <w:t>数据类型</w:t>
            </w:r>
          </w:p>
        </w:tc>
        <w:tc>
          <w:tcPr>
            <w:tcW w:w="4253" w:type="dxa"/>
          </w:tcPr>
          <w:p w:rsidR="00437A5B" w:rsidRDefault="00437A5B" w:rsidP="00F72B95">
            <w:r>
              <w:rPr>
                <w:rFonts w:hint="eastAsia"/>
              </w:rPr>
              <w:t>说明</w:t>
            </w:r>
          </w:p>
        </w:tc>
      </w:tr>
      <w:tr w:rsidR="00437A5B" w:rsidTr="00461C85">
        <w:trPr>
          <w:trHeight w:val="375"/>
        </w:trPr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61C85" w:rsidRDefault="00437A5B" w:rsidP="00F72B95"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</w:tcPr>
          <w:p w:rsidR="00437A5B" w:rsidRDefault="00437A5B" w:rsidP="00F72B95">
            <w:r>
              <w:rPr>
                <w:rFonts w:hint="eastAsia"/>
              </w:rPr>
              <w:t>INT</w:t>
            </w:r>
          </w:p>
        </w:tc>
        <w:tc>
          <w:tcPr>
            <w:tcW w:w="4253" w:type="dxa"/>
          </w:tcPr>
          <w:p w:rsidR="00437A5B" w:rsidRDefault="00437A5B" w:rsidP="00F72B9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461C85" w:rsidTr="00F72B95">
        <w:trPr>
          <w:trHeight w:val="240"/>
        </w:trPr>
        <w:tc>
          <w:tcPr>
            <w:tcW w:w="704" w:type="dxa"/>
          </w:tcPr>
          <w:p w:rsidR="00461C85" w:rsidRDefault="002F14AB" w:rsidP="00F72B95">
            <w:pPr>
              <w:rPr>
                <w:rFonts w:hint="eastAsia"/>
              </w:rPr>
            </w:pPr>
            <w:ins w:id="208" w:author="陈阳达" w:date="2017-04-01T20:54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1418" w:type="dxa"/>
          </w:tcPr>
          <w:p w:rsidR="00461C85" w:rsidRDefault="002F14AB" w:rsidP="00F72B95">
            <w:pPr>
              <w:rPr>
                <w:rFonts w:hint="eastAsia"/>
              </w:rPr>
            </w:pPr>
            <w:proofErr w:type="spellStart"/>
            <w:ins w:id="209" w:author="陈阳达" w:date="2017-04-01T20:54:00Z">
              <w:r w:rsidRPr="002F14AB">
                <w:t>RoleID</w:t>
              </w:r>
            </w:ins>
            <w:proofErr w:type="spellEnd"/>
          </w:p>
        </w:tc>
        <w:tc>
          <w:tcPr>
            <w:tcW w:w="1842" w:type="dxa"/>
          </w:tcPr>
          <w:p w:rsidR="00461C85" w:rsidRDefault="002F14AB" w:rsidP="00F72B95">
            <w:pPr>
              <w:rPr>
                <w:rFonts w:hint="eastAsia"/>
              </w:rPr>
            </w:pPr>
            <w:ins w:id="210" w:author="陈阳达" w:date="2017-04-01T20:54:00Z">
              <w:r>
                <w:t>I</w:t>
              </w:r>
              <w:r>
                <w:rPr>
                  <w:rFonts w:hint="eastAsia"/>
                </w:rPr>
                <w:t>nt</w:t>
              </w:r>
            </w:ins>
          </w:p>
        </w:tc>
        <w:tc>
          <w:tcPr>
            <w:tcW w:w="4253" w:type="dxa"/>
          </w:tcPr>
          <w:p w:rsidR="00461C85" w:rsidRDefault="002F14AB" w:rsidP="00F72B95">
            <w:pPr>
              <w:rPr>
                <w:rFonts w:hint="eastAsia"/>
              </w:rPr>
            </w:pPr>
            <w:ins w:id="211" w:author="陈阳达" w:date="2017-04-01T20:54:00Z">
              <w:r>
                <w:rPr>
                  <w:rFonts w:hint="eastAsia"/>
                </w:rPr>
                <w:t>权限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？</w:t>
              </w:r>
            </w:ins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12" w:author="陈阳达" w:date="2017-04-01T20:54:00Z">
              <w:r w:rsidDel="002F14AB">
                <w:rPr>
                  <w:rFonts w:hint="eastAsia"/>
                </w:rPr>
                <w:delText>2</w:delText>
              </w:r>
            </w:del>
            <w:ins w:id="213" w:author="陈阳达" w:date="2017-04-01T20:54:00Z">
              <w:r w:rsidR="002F14AB">
                <w:rPr>
                  <w:rFonts w:hint="eastAsia"/>
                </w:rPr>
                <w:t>3</w:t>
              </w:r>
            </w:ins>
          </w:p>
        </w:tc>
        <w:tc>
          <w:tcPr>
            <w:tcW w:w="1418" w:type="dxa"/>
          </w:tcPr>
          <w:p w:rsidR="00437A5B" w:rsidRDefault="00437A5B" w:rsidP="00F72B95">
            <w:proofErr w:type="spellStart"/>
            <w:r>
              <w:rPr>
                <w:rFonts w:hint="eastAsia"/>
              </w:rPr>
              <w:t>R</w:t>
            </w:r>
            <w:r>
              <w:t>oleName</w:t>
            </w:r>
            <w:proofErr w:type="spellEnd"/>
          </w:p>
        </w:tc>
        <w:tc>
          <w:tcPr>
            <w:tcW w:w="1842" w:type="dxa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4253" w:type="dxa"/>
          </w:tcPr>
          <w:p w:rsidR="00437A5B" w:rsidRDefault="00437A5B" w:rsidP="00F72B95">
            <w:r>
              <w:rPr>
                <w:rFonts w:hint="eastAsia"/>
              </w:rPr>
              <w:t>权限</w:t>
            </w:r>
            <w:r>
              <w:t>名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14" w:author="陈阳达" w:date="2017-04-01T20:54:00Z">
              <w:r w:rsidDel="002F14AB">
                <w:rPr>
                  <w:rFonts w:hint="eastAsia"/>
                </w:rPr>
                <w:delText>3</w:delText>
              </w:r>
            </w:del>
            <w:ins w:id="215" w:author="陈阳达" w:date="2017-04-01T20:54:00Z">
              <w:r w:rsidR="002F14AB">
                <w:rPr>
                  <w:rFonts w:hint="eastAsia"/>
                </w:rPr>
                <w:t>4</w:t>
              </w:r>
            </w:ins>
          </w:p>
        </w:tc>
        <w:tc>
          <w:tcPr>
            <w:tcW w:w="1418" w:type="dxa"/>
          </w:tcPr>
          <w:p w:rsidR="00437A5B" w:rsidRDefault="00437A5B" w:rsidP="00F72B9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2" w:type="dxa"/>
          </w:tcPr>
          <w:p w:rsidR="00437A5B" w:rsidRDefault="00437A5B" w:rsidP="00F72B95">
            <w:r w:rsidRPr="009862BA">
              <w:t>nvarchar(50</w:t>
            </w:r>
            <w:r>
              <w:t>0</w:t>
            </w:r>
            <w:r w:rsidRPr="009862BA">
              <w:t>)</w:t>
            </w:r>
          </w:p>
        </w:tc>
        <w:tc>
          <w:tcPr>
            <w:tcW w:w="4253" w:type="dxa"/>
          </w:tcPr>
          <w:p w:rsidR="00437A5B" w:rsidRDefault="00437A5B" w:rsidP="00F72B95">
            <w:r>
              <w:rPr>
                <w:rFonts w:hint="eastAsia"/>
              </w:rPr>
              <w:t>权限</w:t>
            </w:r>
            <w:r>
              <w:t>描述</w:t>
            </w:r>
          </w:p>
        </w:tc>
      </w:tr>
    </w:tbl>
    <w:p w:rsidR="00437A5B" w:rsidRDefault="00437A5B" w:rsidP="00437A5B"/>
    <w:p w:rsidR="00437A5B" w:rsidRDefault="00437A5B" w:rsidP="00437A5B">
      <w:del w:id="216" w:author="陈阳达" w:date="2017-04-01T21:15:00Z">
        <w:r w:rsidDel="002A6B07">
          <w:rPr>
            <w:rFonts w:hint="eastAsia"/>
          </w:rPr>
          <w:delText>Invitation</w:delText>
        </w:r>
      </w:del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417"/>
        <w:gridCol w:w="4253"/>
      </w:tblGrid>
      <w:tr w:rsidR="00437A5B" w:rsidTr="00F72B95">
        <w:tc>
          <w:tcPr>
            <w:tcW w:w="704" w:type="dxa"/>
          </w:tcPr>
          <w:p w:rsidR="00437A5B" w:rsidRDefault="00437A5B" w:rsidP="00F72B95">
            <w:del w:id="217" w:author="陈阳达" w:date="2017-04-01T21:14:00Z">
              <w:r w:rsidDel="002A6B07">
                <w:rPr>
                  <w:rFonts w:hint="eastAsia"/>
                </w:rPr>
                <w:delText>序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18" w:author="陈阳达" w:date="2017-04-01T21:14:00Z">
              <w:r w:rsidDel="002A6B07">
                <w:rPr>
                  <w:rFonts w:hint="eastAsia"/>
                </w:rPr>
                <w:delText>字段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19" w:author="陈阳达" w:date="2017-04-01T21:14:00Z">
              <w:r w:rsidDel="002A6B07">
                <w:rPr>
                  <w:rFonts w:hint="eastAsia"/>
                </w:rPr>
                <w:delText>数据类型</w:delText>
              </w:r>
            </w:del>
          </w:p>
        </w:tc>
        <w:tc>
          <w:tcPr>
            <w:tcW w:w="4253" w:type="dxa"/>
          </w:tcPr>
          <w:p w:rsidR="00437A5B" w:rsidRDefault="00437A5B" w:rsidP="00F72B95">
            <w:del w:id="220" w:author="陈阳达" w:date="2017-04-01T21:14:00Z">
              <w:r w:rsidDel="002A6B07">
                <w:rPr>
                  <w:rFonts w:hint="eastAsia"/>
                </w:rPr>
                <w:delText>说明</w:delText>
              </w:r>
            </w:del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21" w:author="陈阳达" w:date="2017-04-01T21:14:00Z">
              <w:r w:rsidDel="002A6B07">
                <w:rPr>
                  <w:rFonts w:hint="eastAsia"/>
                </w:rPr>
                <w:delText>1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22" w:author="陈阳达" w:date="2017-04-01T21:14:00Z">
              <w:r w:rsidDel="002A6B07">
                <w:rPr>
                  <w:rFonts w:hint="eastAsia"/>
                </w:rPr>
                <w:delText>ID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23" w:author="陈阳达" w:date="2017-04-01T21:14:00Z">
              <w:r w:rsidDel="002A6B07">
                <w:rPr>
                  <w:rFonts w:hint="eastAsia"/>
                </w:rPr>
                <w:delText>INT</w:delText>
              </w:r>
            </w:del>
          </w:p>
        </w:tc>
        <w:tc>
          <w:tcPr>
            <w:tcW w:w="4253" w:type="dxa"/>
          </w:tcPr>
          <w:p w:rsidR="00437A5B" w:rsidRDefault="00437A5B" w:rsidP="00F72B95">
            <w:del w:id="224" w:author="陈阳达" w:date="2017-04-01T21:14:00Z">
              <w:r w:rsidDel="002A6B07">
                <w:rPr>
                  <w:rFonts w:hint="eastAsia"/>
                </w:rPr>
                <w:delText>PK</w:delText>
              </w:r>
              <w:r w:rsidDel="002A6B07">
                <w:delText xml:space="preserve"> </w:delText>
              </w:r>
              <w:r w:rsidDel="002A6B07">
                <w:rPr>
                  <w:rFonts w:hint="eastAsia"/>
                </w:rPr>
                <w:delText>I</w:delText>
              </w:r>
              <w:r w:rsidDel="002A6B07">
                <w:delText>d</w:delText>
              </w:r>
              <w:r w:rsidDel="002A6B07">
                <w:rPr>
                  <w:rFonts w:hint="eastAsia"/>
                </w:rPr>
                <w:delText>entity</w:delText>
              </w:r>
            </w:del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25" w:author="陈阳达" w:date="2017-04-01T21:14:00Z">
              <w:r w:rsidDel="002A6B07">
                <w:rPr>
                  <w:rFonts w:hint="eastAsia"/>
                </w:rPr>
                <w:delText>2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26" w:author="陈阳达" w:date="2017-04-01T21:14:00Z">
              <w:r w:rsidDel="002A6B07">
                <w:rPr>
                  <w:rFonts w:hint="eastAsia"/>
                </w:rPr>
                <w:delText>Offer</w:delText>
              </w:r>
              <w:r w:rsidDel="002A6B07">
                <w:delText>ID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27" w:author="陈阳达" w:date="2017-04-01T21:14:00Z">
              <w:r w:rsidDel="002A6B07">
                <w:rPr>
                  <w:rFonts w:hint="eastAsia"/>
                </w:rPr>
                <w:delText>INT</w:delText>
              </w:r>
            </w:del>
          </w:p>
        </w:tc>
        <w:tc>
          <w:tcPr>
            <w:tcW w:w="4253" w:type="dxa"/>
          </w:tcPr>
          <w:p w:rsidR="00437A5B" w:rsidRDefault="00437A5B" w:rsidP="00F72B95">
            <w:del w:id="228" w:author="陈阳达" w:date="2017-04-01T21:14:00Z">
              <w:r w:rsidDel="002A6B07">
                <w:rPr>
                  <w:rFonts w:hint="eastAsia"/>
                </w:rPr>
                <w:delText>项目所有人或者管理员</w:delText>
              </w:r>
              <w:r w:rsidDel="002A6B07">
                <w:delText>id</w:delText>
              </w:r>
            </w:del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29" w:author="陈阳达" w:date="2017-04-01T21:14:00Z">
              <w:r w:rsidDel="002A6B07">
                <w:rPr>
                  <w:rFonts w:hint="eastAsia"/>
                </w:rPr>
                <w:delText>3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30" w:author="陈阳达" w:date="2017-04-01T21:14:00Z">
              <w:r w:rsidDel="002A6B07">
                <w:delText>ProjectID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31" w:author="陈阳达" w:date="2017-04-01T21:14:00Z">
              <w:r w:rsidDel="002A6B07">
                <w:rPr>
                  <w:rFonts w:hint="eastAsia"/>
                </w:rPr>
                <w:delText>INT</w:delText>
              </w:r>
            </w:del>
          </w:p>
        </w:tc>
        <w:tc>
          <w:tcPr>
            <w:tcW w:w="4253" w:type="dxa"/>
          </w:tcPr>
          <w:p w:rsidR="00437A5B" w:rsidRDefault="00437A5B" w:rsidP="00F72B95">
            <w:del w:id="232" w:author="陈阳达" w:date="2017-04-01T21:14:00Z">
              <w:r w:rsidDel="002A6B07">
                <w:rPr>
                  <w:rFonts w:hint="eastAsia"/>
                </w:rPr>
                <w:delText>项目</w:delText>
              </w:r>
              <w:r w:rsidDel="002A6B07">
                <w:rPr>
                  <w:rFonts w:hint="eastAsia"/>
                </w:rPr>
                <w:delText>id</w:delText>
              </w:r>
            </w:del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33" w:author="陈阳达" w:date="2017-04-01T21:14:00Z">
              <w:r w:rsidDel="002A6B07">
                <w:rPr>
                  <w:rFonts w:hint="eastAsia"/>
                </w:rPr>
                <w:delText>4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34" w:author="陈阳达" w:date="2017-04-01T21:14:00Z">
              <w:r w:rsidDel="002A6B07">
                <w:delText>MemberID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35" w:author="陈阳达" w:date="2017-04-01T21:14:00Z">
              <w:r w:rsidDel="002A6B07">
                <w:rPr>
                  <w:rFonts w:hint="eastAsia"/>
                </w:rPr>
                <w:delText>INT</w:delText>
              </w:r>
            </w:del>
          </w:p>
        </w:tc>
        <w:tc>
          <w:tcPr>
            <w:tcW w:w="4253" w:type="dxa"/>
          </w:tcPr>
          <w:p w:rsidR="00437A5B" w:rsidRDefault="00437A5B" w:rsidP="00F72B95">
            <w:del w:id="236" w:author="陈阳达" w:date="2017-04-01T21:14:00Z">
              <w:r w:rsidDel="002A6B07">
                <w:rPr>
                  <w:rFonts w:hint="eastAsia"/>
                </w:rPr>
                <w:delText>把用户</w:delText>
              </w:r>
              <w:r w:rsidDel="002A6B07">
                <w:rPr>
                  <w:rFonts w:hint="eastAsia"/>
                </w:rPr>
                <w:delText>ID</w:delText>
              </w:r>
              <w:r w:rsidDel="002A6B07">
                <w:rPr>
                  <w:rFonts w:hint="eastAsia"/>
                </w:rPr>
                <w:delText>，加入项目组</w:delText>
              </w:r>
            </w:del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del w:id="237" w:author="陈阳达" w:date="2017-04-01T21:14:00Z">
              <w:r w:rsidDel="002A6B07">
                <w:rPr>
                  <w:rFonts w:hint="eastAsia"/>
                </w:rPr>
                <w:delText>5</w:delText>
              </w:r>
            </w:del>
          </w:p>
        </w:tc>
        <w:tc>
          <w:tcPr>
            <w:tcW w:w="1843" w:type="dxa"/>
          </w:tcPr>
          <w:p w:rsidR="00437A5B" w:rsidRDefault="00437A5B" w:rsidP="00F72B95">
            <w:del w:id="238" w:author="陈阳达" w:date="2017-04-01T21:14:00Z">
              <w:r w:rsidDel="002A6B07">
                <w:rPr>
                  <w:rFonts w:hint="eastAsia"/>
                </w:rPr>
                <w:delText>CDT</w:delText>
              </w:r>
            </w:del>
          </w:p>
        </w:tc>
        <w:tc>
          <w:tcPr>
            <w:tcW w:w="1417" w:type="dxa"/>
          </w:tcPr>
          <w:p w:rsidR="00437A5B" w:rsidRDefault="00437A5B" w:rsidP="00F72B95">
            <w:del w:id="239" w:author="陈阳达" w:date="2017-04-01T21:14:00Z">
              <w:r w:rsidDel="002A6B07">
                <w:rPr>
                  <w:rFonts w:hint="eastAsia"/>
                </w:rPr>
                <w:delText>Datetime</w:delText>
              </w:r>
            </w:del>
          </w:p>
        </w:tc>
        <w:tc>
          <w:tcPr>
            <w:tcW w:w="4253" w:type="dxa"/>
          </w:tcPr>
          <w:p w:rsidR="00437A5B" w:rsidRDefault="00437A5B" w:rsidP="00F72B95"/>
        </w:tc>
      </w:tr>
    </w:tbl>
    <w:p w:rsidR="00437A5B" w:rsidRDefault="00437A5B" w:rsidP="00437A5B"/>
    <w:p w:rsidR="00437A5B" w:rsidRDefault="00437A5B" w:rsidP="00437A5B">
      <w:r>
        <w:rPr>
          <w:rFonts w:hint="eastAsia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984"/>
        <w:gridCol w:w="3756"/>
      </w:tblGrid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序</w:t>
            </w:r>
          </w:p>
        </w:tc>
        <w:tc>
          <w:tcPr>
            <w:tcW w:w="1843" w:type="dxa"/>
          </w:tcPr>
          <w:p w:rsidR="00437A5B" w:rsidRDefault="00437A5B" w:rsidP="00F72B95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</w:tcPr>
          <w:p w:rsidR="00437A5B" w:rsidRDefault="00437A5B" w:rsidP="00F72B95">
            <w:r>
              <w:rPr>
                <w:rFonts w:hint="eastAsia"/>
              </w:rPr>
              <w:t>数据类型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说明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37A5B" w:rsidRDefault="00437A5B" w:rsidP="00F72B95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437A5B" w:rsidRDefault="00437A5B" w:rsidP="00F72B95">
            <w:r>
              <w:rPr>
                <w:rFonts w:hint="eastAsia"/>
              </w:rPr>
              <w:t>INT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entity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37A5B" w:rsidRDefault="00437A5B" w:rsidP="00F72B95">
            <w:proofErr w:type="spellStart"/>
            <w:r>
              <w:t>ProjectID</w:t>
            </w:r>
            <w:proofErr w:type="spellEnd"/>
          </w:p>
        </w:tc>
        <w:tc>
          <w:tcPr>
            <w:tcW w:w="1984" w:type="dxa"/>
          </w:tcPr>
          <w:p w:rsidR="00437A5B" w:rsidRDefault="00437A5B" w:rsidP="00F72B95">
            <w:r>
              <w:rPr>
                <w:rFonts w:hint="eastAsia"/>
              </w:rPr>
              <w:t>INT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37A5B" w:rsidRDefault="00437A5B" w:rsidP="00F72B95">
            <w:proofErr w:type="spellStart"/>
            <w:r>
              <w:rPr>
                <w:rStyle w:val="sug-translate"/>
                <w:rFonts w:hint="eastAsia"/>
              </w:rPr>
              <w:t>A</w:t>
            </w:r>
            <w:r>
              <w:rPr>
                <w:rStyle w:val="sug-translate"/>
              </w:rPr>
              <w:t>pplicant</w:t>
            </w:r>
            <w:r>
              <w:rPr>
                <w:rStyle w:val="sug-translate"/>
                <w:rFonts w:hint="eastAsia"/>
              </w:rPr>
              <w:t>ID</w:t>
            </w:r>
            <w:proofErr w:type="spellEnd"/>
          </w:p>
        </w:tc>
        <w:tc>
          <w:tcPr>
            <w:tcW w:w="1984" w:type="dxa"/>
          </w:tcPr>
          <w:p w:rsidR="00437A5B" w:rsidRDefault="00437A5B" w:rsidP="00F72B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437A5B" w:rsidRDefault="00437A5B" w:rsidP="00F72B95">
            <w:proofErr w:type="spellStart"/>
            <w:r>
              <w:rPr>
                <w:rFonts w:hint="eastAsia"/>
              </w:rPr>
              <w:t>ApplicationDT</w:t>
            </w:r>
            <w:proofErr w:type="spellEnd"/>
          </w:p>
        </w:tc>
        <w:tc>
          <w:tcPr>
            <w:tcW w:w="1984" w:type="dxa"/>
          </w:tcPr>
          <w:p w:rsidR="00437A5B" w:rsidRDefault="00437A5B" w:rsidP="00F72B95">
            <w:r>
              <w:rPr>
                <w:rFonts w:hint="eastAsia"/>
              </w:rPr>
              <w:t>Datetime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申请日期时间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437A5B" w:rsidRDefault="00437A5B" w:rsidP="00F72B95">
            <w:proofErr w:type="spellStart"/>
            <w:r>
              <w:rPr>
                <w:rFonts w:hint="eastAsia"/>
              </w:rPr>
              <w:t>OfficerID</w:t>
            </w:r>
            <w:proofErr w:type="spellEnd"/>
          </w:p>
        </w:tc>
        <w:tc>
          <w:tcPr>
            <w:tcW w:w="1984" w:type="dxa"/>
          </w:tcPr>
          <w:p w:rsidR="00437A5B" w:rsidRDefault="00437A5B" w:rsidP="00F72B9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受理人</w:t>
            </w:r>
            <w:r>
              <w:rPr>
                <w:rFonts w:hint="eastAsia"/>
              </w:rPr>
              <w:t>ID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437A5B" w:rsidRDefault="00437A5B" w:rsidP="00F72B95">
            <w:proofErr w:type="spellStart"/>
            <w:r>
              <w:rPr>
                <w:rFonts w:hint="eastAsia"/>
              </w:rPr>
              <w:t>ResultDT</w:t>
            </w:r>
            <w:proofErr w:type="spellEnd"/>
          </w:p>
        </w:tc>
        <w:tc>
          <w:tcPr>
            <w:tcW w:w="1984" w:type="dxa"/>
          </w:tcPr>
          <w:p w:rsidR="00437A5B" w:rsidRDefault="00437A5B" w:rsidP="00F72B95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受理日期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437A5B" w:rsidRDefault="00437A5B" w:rsidP="00F72B95">
            <w:r>
              <w:rPr>
                <w:rFonts w:hint="eastAsia"/>
              </w:rPr>
              <w:t>Result</w:t>
            </w:r>
          </w:p>
        </w:tc>
        <w:tc>
          <w:tcPr>
            <w:tcW w:w="1984" w:type="dxa"/>
          </w:tcPr>
          <w:p w:rsidR="00437A5B" w:rsidRDefault="00437A5B" w:rsidP="00F72B95">
            <w:pPr>
              <w:rPr>
                <w:ins w:id="240" w:author="陈阳达" w:date="2017-04-01T20:28:00Z"/>
                <w:rFonts w:hint="eastAsia"/>
              </w:rPr>
            </w:pPr>
            <w:del w:id="241" w:author="陈阳达" w:date="2017-04-01T20:28:00Z">
              <w:r w:rsidDel="00272208">
                <w:delText>N</w:delText>
              </w:r>
              <w:r w:rsidDel="00272208">
                <w:rPr>
                  <w:rFonts w:hint="eastAsia"/>
                </w:rPr>
                <w:delText>varchar</w:delText>
              </w:r>
            </w:del>
          </w:p>
          <w:p w:rsidR="00272208" w:rsidRDefault="00A27ED7" w:rsidP="00F72B95">
            <w:ins w:id="242" w:author="陈阳达" w:date="2017-04-01T20:34:00Z">
              <w:r>
                <w:rPr>
                  <w:rFonts w:hint="eastAsia"/>
                </w:rPr>
                <w:t>b</w:t>
              </w:r>
            </w:ins>
            <w:ins w:id="243" w:author="陈阳达" w:date="2017-04-01T20:28:00Z">
              <w:r w:rsidR="00272208">
                <w:rPr>
                  <w:rFonts w:hint="eastAsia"/>
                </w:rPr>
                <w:t>it</w:t>
              </w:r>
            </w:ins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同意、拒绝</w:t>
            </w:r>
          </w:p>
        </w:tc>
      </w:tr>
      <w:tr w:rsidR="00437A5B" w:rsidTr="00F72B95">
        <w:tc>
          <w:tcPr>
            <w:tcW w:w="704" w:type="dxa"/>
          </w:tcPr>
          <w:p w:rsidR="00437A5B" w:rsidRDefault="00437A5B" w:rsidP="00F72B95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437A5B" w:rsidRDefault="00437A5B" w:rsidP="00F72B95">
            <w:r>
              <w:rPr>
                <w:rFonts w:hint="eastAsia"/>
              </w:rPr>
              <w:t>Reasons</w:t>
            </w:r>
          </w:p>
        </w:tc>
        <w:tc>
          <w:tcPr>
            <w:tcW w:w="1984" w:type="dxa"/>
          </w:tcPr>
          <w:p w:rsidR="00437A5B" w:rsidRDefault="00437A5B" w:rsidP="00F72B95">
            <w:r w:rsidRPr="009862BA">
              <w:t>nvarchar(50)</w:t>
            </w:r>
          </w:p>
        </w:tc>
        <w:tc>
          <w:tcPr>
            <w:tcW w:w="3756" w:type="dxa"/>
          </w:tcPr>
          <w:p w:rsidR="00437A5B" w:rsidRDefault="00437A5B" w:rsidP="00F72B95">
            <w:r>
              <w:rPr>
                <w:rFonts w:hint="eastAsia"/>
              </w:rPr>
              <w:t>拒绝的理由</w:t>
            </w:r>
          </w:p>
        </w:tc>
      </w:tr>
    </w:tbl>
    <w:p w:rsidR="00C37A3D" w:rsidRDefault="00C37A3D"/>
    <w:p w:rsidR="006F1164" w:rsidRDefault="006F1164" w:rsidP="006F116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TemplateType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模板类型名</w:t>
            </w:r>
          </w:p>
        </w:tc>
      </w:tr>
    </w:tbl>
    <w:p w:rsidR="006F1164" w:rsidRDefault="006F1164" w:rsidP="006F1164"/>
    <w:p w:rsidR="006F1164" w:rsidRDefault="006F1164" w:rsidP="006F11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Templates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587"/>
        <w:gridCol w:w="1842"/>
        <w:gridCol w:w="4253"/>
      </w:tblGrid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lastRenderedPageBreak/>
              <w:t>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roofErr w:type="spellStart"/>
            <w:r>
              <w:rPr>
                <w:rFonts w:ascii="Calibri" w:eastAsia="Calibri" w:hAnsi="Calibri" w:cs="Calibri"/>
              </w:rPr>
              <w:t>TemplateTypeID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宋体" w:eastAsia="宋体" w:hAnsi="宋体" w:cs="宋体"/>
              </w:rPr>
              <w:t>模板类型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roofErr w:type="spellStart"/>
            <w:r>
              <w:rPr>
                <w:rFonts w:ascii="Calibri" w:eastAsia="Calibri" w:hAnsi="Calibri" w:cs="Calibri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宋体" w:eastAsia="宋体" w:hAnsi="宋体" w:cs="宋体"/>
              </w:rPr>
              <w:t>创建模板用户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模板项目名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CoverImage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模板封面图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模板描述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del w:id="244" w:author="陈阳达" w:date="2017-04-01T21:02:00Z">
              <w:r w:rsidDel="002F14AB">
                <w:rPr>
                  <w:rFonts w:ascii="Calibri" w:eastAsia="Calibri" w:hAnsi="Calibri" w:cs="Calibri"/>
                </w:rPr>
                <w:delText>7</w:delText>
              </w:r>
            </w:del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del w:id="245" w:author="陈阳达" w:date="2017-04-01T21:02:00Z">
              <w:r w:rsidDel="002F14AB">
                <w:rPr>
                  <w:rFonts w:ascii="Calibri" w:eastAsia="Calibri" w:hAnsi="Calibri" w:cs="Calibri"/>
                </w:rPr>
                <w:delText>IsStandard</w:delText>
              </w:r>
            </w:del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del w:id="246" w:author="陈阳达" w:date="2017-04-01T21:02:00Z">
              <w:r w:rsidDel="002F14AB">
                <w:rPr>
                  <w:rFonts w:ascii="Calibri" w:eastAsia="Calibri" w:hAnsi="Calibri" w:cs="Calibri"/>
                </w:rPr>
                <w:delText>Bit</w:delText>
              </w:r>
            </w:del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del w:id="247" w:author="陈阳达" w:date="2017-04-01T21:02:00Z">
              <w:r w:rsidDel="002F14AB">
                <w:rPr>
                  <w:rFonts w:ascii="宋体" w:eastAsia="宋体" w:hAnsi="宋体" w:cs="宋体"/>
                </w:rPr>
                <w:delText>是否标准模板</w:delText>
              </w:r>
            </w:del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roofErr w:type="spellStart"/>
            <w:r>
              <w:rPr>
                <w:rFonts w:ascii="Calibri" w:eastAsia="Calibri" w:hAnsi="Calibri" w:cs="Calibri"/>
              </w:rPr>
              <w:t>RandomID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创建时要用的</w:t>
            </w:r>
          </w:p>
        </w:tc>
      </w:tr>
    </w:tbl>
    <w:p w:rsidR="006F1164" w:rsidRDefault="006F1164" w:rsidP="006F1164"/>
    <w:p w:rsidR="006F1164" w:rsidRDefault="006F1164" w:rsidP="006F1164"/>
    <w:p w:rsidR="006F1164" w:rsidRPr="002F14AB" w:rsidRDefault="006F1164" w:rsidP="006F1164">
      <w:pPr>
        <w:rPr>
          <w:rFonts w:ascii="Calibri" w:eastAsia="Calibri" w:hAnsi="Calibri" w:cs="Calibri" w:hint="eastAsia"/>
        </w:rPr>
      </w:pPr>
      <w:del w:id="248" w:author="陈阳达" w:date="2017-04-01T21:03:00Z">
        <w:r w:rsidDel="002F14AB">
          <w:rPr>
            <w:rFonts w:ascii="Calibri" w:eastAsia="Calibri" w:hAnsi="Calibri" w:cs="Calibri"/>
          </w:rPr>
          <w:delText>TemplateTaskLists</w:delText>
        </w:r>
      </w:del>
      <w:ins w:id="249" w:author="陈阳达" w:date="2017-04-01T21:03:00Z">
        <w:r w:rsidR="002F14AB" w:rsidRPr="002F14AB">
          <w:t xml:space="preserve"> </w:t>
        </w:r>
        <w:proofErr w:type="spellStart"/>
        <w:r w:rsidR="002F14AB" w:rsidRPr="002F14AB">
          <w:rPr>
            <w:rFonts w:ascii="Calibri" w:eastAsia="Calibri" w:hAnsi="Calibri" w:cs="Calibri"/>
          </w:rPr>
          <w:t>TemplateTasks</w:t>
        </w:r>
      </w:ins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70"/>
        <w:gridCol w:w="1842"/>
        <w:gridCol w:w="4253"/>
      </w:tblGrid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序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PK Identity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roofErr w:type="spellStart"/>
            <w:r>
              <w:rPr>
                <w:rFonts w:ascii="Calibri" w:eastAsia="Calibri" w:hAnsi="Calibri" w:cs="Calibri"/>
              </w:rPr>
              <w:t>TemplateID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INT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宋体" w:eastAsia="宋体" w:hAnsi="宋体" w:cs="宋体"/>
              </w:rPr>
              <w:t>所属模板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6F1164" w:rsidTr="00F72B95">
        <w:trPr>
          <w:trHeight w:val="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1164" w:rsidRDefault="006F1164" w:rsidP="00F72B9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模板任务列表名</w:t>
            </w:r>
          </w:p>
        </w:tc>
      </w:tr>
    </w:tbl>
    <w:p w:rsidR="006F1164" w:rsidRDefault="006F1164">
      <w:pPr>
        <w:rPr>
          <w:ins w:id="250" w:author="陈阳达" w:date="2017-04-01T20:38:00Z"/>
          <w:rFonts w:hint="eastAsia"/>
        </w:rPr>
      </w:pPr>
    </w:p>
    <w:p w:rsidR="00A27ED7" w:rsidRDefault="00A27ED7">
      <w:pPr>
        <w:rPr>
          <w:ins w:id="251" w:author="陈阳达" w:date="2017-04-01T20:38:00Z"/>
          <w:rFonts w:hint="eastAsia"/>
        </w:rPr>
      </w:pPr>
      <w:ins w:id="252" w:author="陈阳达" w:date="2017-04-01T20:38:00Z">
        <w:r w:rsidRPr="00A27ED7">
          <w:t>Priority</w:t>
        </w:r>
        <w:r>
          <w:rPr>
            <w:rFonts w:hint="eastAsia"/>
          </w:rPr>
          <w:t>（优先级表）</w:t>
        </w:r>
      </w:ins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70"/>
        <w:gridCol w:w="1842"/>
        <w:gridCol w:w="4253"/>
      </w:tblGrid>
      <w:tr w:rsidR="00A27ED7" w:rsidTr="00277C42">
        <w:trPr>
          <w:trHeight w:val="1"/>
          <w:ins w:id="253" w:author="陈阳达" w:date="2017-04-01T20:38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54" w:author="陈阳达" w:date="2017-04-01T20:38:00Z"/>
                <w:rFonts w:ascii="宋体" w:eastAsia="宋体" w:hAnsi="宋体" w:cs="宋体"/>
              </w:rPr>
            </w:pPr>
            <w:ins w:id="255" w:author="陈阳达" w:date="2017-04-01T20:38:00Z">
              <w:r>
                <w:rPr>
                  <w:rFonts w:ascii="宋体" w:eastAsia="宋体" w:hAnsi="宋体" w:cs="宋体"/>
                </w:rPr>
                <w:t>序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56" w:author="陈阳达" w:date="2017-04-01T20:38:00Z"/>
                <w:rFonts w:ascii="宋体" w:eastAsia="宋体" w:hAnsi="宋体" w:cs="宋体"/>
              </w:rPr>
            </w:pPr>
            <w:ins w:id="257" w:author="陈阳达" w:date="2017-04-01T20:38:00Z">
              <w:r>
                <w:rPr>
                  <w:rFonts w:ascii="宋体" w:eastAsia="宋体" w:hAnsi="宋体" w:cs="宋体"/>
                </w:rPr>
                <w:t>字段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58" w:author="陈阳达" w:date="2017-04-01T20:38:00Z"/>
                <w:rFonts w:ascii="宋体" w:eastAsia="宋体" w:hAnsi="宋体" w:cs="宋体"/>
              </w:rPr>
            </w:pPr>
            <w:ins w:id="259" w:author="陈阳达" w:date="2017-04-01T20:38:00Z">
              <w:r>
                <w:rPr>
                  <w:rFonts w:ascii="宋体" w:eastAsia="宋体" w:hAnsi="宋体" w:cs="宋体"/>
                </w:rPr>
                <w:t>数据类型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60" w:author="陈阳达" w:date="2017-04-01T20:38:00Z"/>
                <w:rFonts w:ascii="宋体" w:eastAsia="宋体" w:hAnsi="宋体" w:cs="宋体"/>
              </w:rPr>
            </w:pPr>
            <w:ins w:id="261" w:author="陈阳达" w:date="2017-04-01T20:38:00Z">
              <w:r>
                <w:rPr>
                  <w:rFonts w:ascii="宋体" w:eastAsia="宋体" w:hAnsi="宋体" w:cs="宋体"/>
                </w:rPr>
                <w:t>说明</w:t>
              </w:r>
            </w:ins>
          </w:p>
        </w:tc>
      </w:tr>
      <w:tr w:rsidR="00A27ED7" w:rsidTr="00277C42">
        <w:trPr>
          <w:trHeight w:val="1"/>
          <w:ins w:id="262" w:author="陈阳达" w:date="2017-04-01T20:38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63" w:author="陈阳达" w:date="2017-04-01T20:38:00Z"/>
              </w:rPr>
            </w:pPr>
            <w:ins w:id="264" w:author="陈阳达" w:date="2017-04-01T20:38:00Z">
              <w:r>
                <w:rPr>
                  <w:rFonts w:ascii="Calibri" w:eastAsia="Calibri" w:hAnsi="Calibri" w:cs="Calibri"/>
                </w:rPr>
                <w:t>1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65" w:author="陈阳达" w:date="2017-04-01T20:38:00Z"/>
              </w:rPr>
            </w:pPr>
            <w:ins w:id="266" w:author="陈阳达" w:date="2017-04-01T20:38:00Z">
              <w:r>
                <w:rPr>
                  <w:rFonts w:ascii="Calibri" w:eastAsia="Calibri" w:hAnsi="Calibri" w:cs="Calibri"/>
                </w:rPr>
                <w:t>ID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67" w:author="陈阳达" w:date="2017-04-01T20:38:00Z"/>
              </w:rPr>
            </w:pPr>
            <w:ins w:id="268" w:author="陈阳达" w:date="2017-04-01T20:38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69" w:author="陈阳达" w:date="2017-04-01T20:38:00Z"/>
              </w:rPr>
            </w:pPr>
            <w:ins w:id="270" w:author="陈阳达" w:date="2017-04-01T20:38:00Z">
              <w:r>
                <w:rPr>
                  <w:rFonts w:ascii="Calibri" w:eastAsia="Calibri" w:hAnsi="Calibri" w:cs="Calibri"/>
                </w:rPr>
                <w:t>PK Identity</w:t>
              </w:r>
            </w:ins>
          </w:p>
        </w:tc>
      </w:tr>
      <w:tr w:rsidR="00A27ED7" w:rsidTr="00277C42">
        <w:trPr>
          <w:trHeight w:val="1"/>
          <w:ins w:id="271" w:author="陈阳达" w:date="2017-04-01T20:38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72" w:author="陈阳达" w:date="2017-04-01T20:38:00Z"/>
              </w:rPr>
            </w:pPr>
            <w:ins w:id="273" w:author="陈阳达" w:date="2017-04-01T20:38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74" w:author="陈阳达" w:date="2017-04-01T20:38:00Z"/>
              </w:rPr>
            </w:pPr>
            <w:ins w:id="275" w:author="陈阳达" w:date="2017-04-01T20:39:00Z">
              <w:r w:rsidRPr="00A27ED7">
                <w:rPr>
                  <w:rFonts w:ascii="Calibri" w:eastAsia="Calibri" w:hAnsi="Calibri" w:cs="Calibri"/>
                </w:rPr>
                <w:t>Priority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76" w:author="陈阳达" w:date="2017-04-01T20:38:00Z"/>
              </w:rPr>
            </w:pPr>
            <w:ins w:id="277" w:author="陈阳达" w:date="2017-04-01T20:39:00Z">
              <w:r w:rsidRPr="00A27ED7">
                <w:rPr>
                  <w:rFonts w:ascii="Calibri" w:eastAsia="Calibri" w:hAnsi="Calibri" w:cs="Calibri"/>
                </w:rPr>
                <w:t>nvarchar(50)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78" w:author="陈阳达" w:date="2017-04-01T20:38:00Z"/>
              </w:rPr>
            </w:pPr>
            <w:ins w:id="279" w:author="陈阳达" w:date="2017-04-01T20:39:00Z">
              <w:r>
                <w:rPr>
                  <w:rFonts w:ascii="宋体" w:eastAsia="宋体" w:hAnsi="宋体" w:cs="宋体" w:hint="eastAsia"/>
                </w:rPr>
                <w:t>优先级</w:t>
              </w:r>
            </w:ins>
          </w:p>
        </w:tc>
      </w:tr>
      <w:tr w:rsidR="00A27ED7" w:rsidTr="00277C42">
        <w:trPr>
          <w:trHeight w:val="1"/>
          <w:ins w:id="280" w:author="陈阳达" w:date="2017-04-01T20:38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81" w:author="陈阳达" w:date="2017-04-01T20:38:00Z"/>
              </w:rPr>
            </w:pPr>
            <w:ins w:id="282" w:author="陈阳达" w:date="2017-04-01T20:38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83" w:author="陈阳达" w:date="2017-04-01T20:38:00Z"/>
              </w:rPr>
            </w:pPr>
            <w:ins w:id="284" w:author="陈阳达" w:date="2017-04-01T20:39:00Z">
              <w:r w:rsidRPr="00A27ED7">
                <w:rPr>
                  <w:rFonts w:ascii="Calibri" w:eastAsia="Calibri" w:hAnsi="Calibri" w:cs="Calibri"/>
                </w:rPr>
                <w:t>Description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85" w:author="陈阳达" w:date="2017-04-01T20:38:00Z"/>
              </w:rPr>
            </w:pPr>
            <w:ins w:id="286" w:author="陈阳达" w:date="2017-04-01T20:38:00Z">
              <w:r>
                <w:rPr>
                  <w:rFonts w:ascii="Calibri" w:eastAsia="Calibri" w:hAnsi="Calibri" w:cs="Calibri"/>
                </w:rPr>
                <w:t>nvarchar(50)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ED7" w:rsidRDefault="00A27ED7" w:rsidP="00277C42">
            <w:pPr>
              <w:rPr>
                <w:ins w:id="287" w:author="陈阳达" w:date="2017-04-01T20:38:00Z"/>
                <w:rFonts w:ascii="宋体" w:eastAsia="宋体" w:hAnsi="宋体" w:cs="宋体"/>
              </w:rPr>
            </w:pPr>
            <w:ins w:id="288" w:author="陈阳达" w:date="2017-04-01T20:39:00Z">
              <w:r>
                <w:rPr>
                  <w:rFonts w:ascii="宋体" w:eastAsia="宋体" w:hAnsi="宋体" w:cs="宋体" w:hint="eastAsia"/>
                </w:rPr>
                <w:t>描述</w:t>
              </w:r>
            </w:ins>
          </w:p>
        </w:tc>
      </w:tr>
    </w:tbl>
    <w:p w:rsidR="00A27ED7" w:rsidRDefault="00A27ED7">
      <w:pPr>
        <w:rPr>
          <w:ins w:id="289" w:author="陈阳达" w:date="2017-04-01T20:46:00Z"/>
          <w:rFonts w:hint="eastAsia"/>
        </w:rPr>
      </w:pPr>
    </w:p>
    <w:p w:rsidR="00AB0703" w:rsidRDefault="00AB0703">
      <w:pPr>
        <w:rPr>
          <w:ins w:id="290" w:author="陈阳达" w:date="2017-04-01T20:47:00Z"/>
          <w:rFonts w:hint="eastAsia"/>
        </w:rPr>
      </w:pPr>
      <w:ins w:id="291" w:author="陈阳达" w:date="2017-04-01T20:47:00Z">
        <w:r w:rsidRPr="00AB0703">
          <w:t>Remind</w:t>
        </w:r>
        <w:r>
          <w:rPr>
            <w:rFonts w:hint="eastAsia"/>
          </w:rPr>
          <w:t>（</w:t>
        </w:r>
      </w:ins>
      <w:ins w:id="292" w:author="陈阳达" w:date="2017-04-01T20:52:00Z">
        <w:r>
          <w:rPr>
            <w:rFonts w:hint="eastAsia"/>
          </w:rPr>
          <w:t>信息</w:t>
        </w:r>
      </w:ins>
      <w:ins w:id="293" w:author="陈阳达" w:date="2017-04-01T20:47:00Z">
        <w:r>
          <w:rPr>
            <w:rFonts w:hint="eastAsia"/>
          </w:rPr>
          <w:t>表）</w:t>
        </w:r>
      </w:ins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70"/>
        <w:gridCol w:w="1842"/>
        <w:gridCol w:w="4253"/>
      </w:tblGrid>
      <w:tr w:rsidR="00AB0703" w:rsidTr="00277C42">
        <w:trPr>
          <w:trHeight w:val="1"/>
          <w:ins w:id="294" w:author="陈阳达" w:date="2017-04-01T20:4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295" w:author="陈阳达" w:date="2017-04-01T20:47:00Z"/>
                <w:rFonts w:ascii="宋体" w:eastAsia="宋体" w:hAnsi="宋体" w:cs="宋体"/>
              </w:rPr>
            </w:pPr>
            <w:ins w:id="296" w:author="陈阳达" w:date="2017-04-01T20:47:00Z">
              <w:r>
                <w:rPr>
                  <w:rFonts w:ascii="宋体" w:eastAsia="宋体" w:hAnsi="宋体" w:cs="宋体"/>
                </w:rPr>
                <w:t>序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297" w:author="陈阳达" w:date="2017-04-01T20:47:00Z"/>
                <w:rFonts w:ascii="宋体" w:eastAsia="宋体" w:hAnsi="宋体" w:cs="宋体"/>
              </w:rPr>
            </w:pPr>
            <w:ins w:id="298" w:author="陈阳达" w:date="2017-04-01T20:47:00Z">
              <w:r>
                <w:rPr>
                  <w:rFonts w:ascii="宋体" w:eastAsia="宋体" w:hAnsi="宋体" w:cs="宋体"/>
                </w:rPr>
                <w:t>字段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299" w:author="陈阳达" w:date="2017-04-01T20:47:00Z"/>
                <w:rFonts w:ascii="宋体" w:eastAsia="宋体" w:hAnsi="宋体" w:cs="宋体"/>
              </w:rPr>
            </w:pPr>
            <w:ins w:id="300" w:author="陈阳达" w:date="2017-04-01T20:47:00Z">
              <w:r>
                <w:rPr>
                  <w:rFonts w:ascii="宋体" w:eastAsia="宋体" w:hAnsi="宋体" w:cs="宋体"/>
                </w:rPr>
                <w:t>数据类型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01" w:author="陈阳达" w:date="2017-04-01T20:47:00Z"/>
                <w:rFonts w:ascii="宋体" w:eastAsia="宋体" w:hAnsi="宋体" w:cs="宋体"/>
              </w:rPr>
            </w:pPr>
            <w:ins w:id="302" w:author="陈阳达" w:date="2017-04-01T20:47:00Z">
              <w:r>
                <w:rPr>
                  <w:rFonts w:ascii="宋体" w:eastAsia="宋体" w:hAnsi="宋体" w:cs="宋体"/>
                </w:rPr>
                <w:t>说明</w:t>
              </w:r>
            </w:ins>
          </w:p>
        </w:tc>
      </w:tr>
      <w:tr w:rsidR="00AB0703" w:rsidTr="00277C42">
        <w:trPr>
          <w:trHeight w:val="1"/>
          <w:ins w:id="303" w:author="陈阳达" w:date="2017-04-01T20:4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04" w:author="陈阳达" w:date="2017-04-01T20:47:00Z"/>
              </w:rPr>
            </w:pPr>
            <w:ins w:id="305" w:author="陈阳达" w:date="2017-04-01T20:47:00Z">
              <w:r>
                <w:rPr>
                  <w:rFonts w:ascii="Calibri" w:eastAsia="Calibri" w:hAnsi="Calibri" w:cs="Calibri"/>
                </w:rPr>
                <w:t>1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06" w:author="陈阳达" w:date="2017-04-01T20:47:00Z"/>
              </w:rPr>
            </w:pPr>
            <w:ins w:id="307" w:author="陈阳达" w:date="2017-04-01T20:47:00Z">
              <w:r>
                <w:rPr>
                  <w:rFonts w:ascii="Calibri" w:eastAsia="Calibri" w:hAnsi="Calibri" w:cs="Calibri"/>
                </w:rPr>
                <w:t>ID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08" w:author="陈阳达" w:date="2017-04-01T20:47:00Z"/>
              </w:rPr>
            </w:pPr>
            <w:ins w:id="309" w:author="陈阳达" w:date="2017-04-01T20:4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10" w:author="陈阳达" w:date="2017-04-01T20:47:00Z"/>
              </w:rPr>
            </w:pPr>
            <w:ins w:id="311" w:author="陈阳达" w:date="2017-04-01T20:47:00Z">
              <w:r>
                <w:rPr>
                  <w:rFonts w:ascii="Calibri" w:eastAsia="Calibri" w:hAnsi="Calibri" w:cs="Calibri"/>
                </w:rPr>
                <w:t>PK Identity</w:t>
              </w:r>
            </w:ins>
          </w:p>
        </w:tc>
      </w:tr>
      <w:tr w:rsidR="00AB0703" w:rsidTr="00277C42">
        <w:trPr>
          <w:trHeight w:val="1"/>
          <w:ins w:id="312" w:author="陈阳达" w:date="2017-04-01T20:4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13" w:author="陈阳达" w:date="2017-04-01T20:47:00Z"/>
              </w:rPr>
            </w:pPr>
            <w:ins w:id="314" w:author="陈阳达" w:date="2017-04-01T20:47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15" w:author="陈阳达" w:date="2017-04-01T20:47:00Z"/>
              </w:rPr>
            </w:pPr>
            <w:proofErr w:type="spellStart"/>
            <w:ins w:id="316" w:author="陈阳达" w:date="2017-04-01T20:47:00Z">
              <w:r w:rsidRPr="00AB0703">
                <w:rPr>
                  <w:rFonts w:ascii="Calibri" w:eastAsia="Calibri" w:hAnsi="Calibri" w:cs="Calibri"/>
                </w:rPr>
                <w:t>TypeID</w:t>
              </w:r>
              <w:proofErr w:type="spellEnd"/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17" w:author="陈阳达" w:date="2017-04-01T20:47:00Z"/>
              </w:rPr>
            </w:pPr>
            <w:ins w:id="318" w:author="陈阳达" w:date="2017-04-01T20:4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19" w:author="陈阳达" w:date="2017-04-01T20:47:00Z"/>
              </w:rPr>
            </w:pPr>
            <w:ins w:id="320" w:author="陈阳达" w:date="2017-04-01T20:47:00Z">
              <w:r>
                <w:rPr>
                  <w:rFonts w:ascii="宋体" w:eastAsia="宋体" w:hAnsi="宋体" w:cs="宋体" w:hint="eastAsia"/>
                </w:rPr>
                <w:t>优先级</w:t>
              </w:r>
            </w:ins>
          </w:p>
        </w:tc>
      </w:tr>
      <w:tr w:rsidR="00AB0703" w:rsidTr="00AB0703">
        <w:trPr>
          <w:trHeight w:val="372"/>
          <w:ins w:id="321" w:author="陈阳达" w:date="2017-04-01T20:4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22" w:author="陈阳达" w:date="2017-04-01T20:47:00Z"/>
              </w:rPr>
            </w:pPr>
            <w:ins w:id="323" w:author="陈阳达" w:date="2017-04-01T20:47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24" w:author="陈阳达" w:date="2017-04-01T20:47:00Z"/>
              </w:rPr>
            </w:pPr>
            <w:proofErr w:type="spellStart"/>
            <w:ins w:id="325" w:author="陈阳达" w:date="2017-04-01T20:47:00Z">
              <w:r w:rsidRPr="00AB0703">
                <w:rPr>
                  <w:rFonts w:ascii="Calibri" w:eastAsia="Calibri" w:hAnsi="Calibri" w:cs="Calibri"/>
                </w:rPr>
                <w:t>FromID</w:t>
              </w:r>
              <w:proofErr w:type="spellEnd"/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26" w:author="陈阳达" w:date="2017-04-01T20:47:00Z"/>
              </w:rPr>
            </w:pPr>
            <w:ins w:id="327" w:author="陈阳达" w:date="2017-04-01T20:4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ins w:id="328" w:author="陈阳达" w:date="2017-04-01T20:47:00Z"/>
                <w:rFonts w:ascii="宋体" w:eastAsia="宋体" w:hAnsi="宋体" w:cs="宋体"/>
              </w:rPr>
            </w:pPr>
            <w:ins w:id="329" w:author="陈阳达" w:date="2017-04-01T20:51:00Z">
              <w:r>
                <w:rPr>
                  <w:rFonts w:ascii="宋体" w:eastAsia="宋体" w:hAnsi="宋体" w:cs="宋体" w:hint="eastAsia"/>
                </w:rPr>
                <w:t>发送者</w:t>
              </w:r>
            </w:ins>
          </w:p>
        </w:tc>
      </w:tr>
      <w:tr w:rsidR="00AB0703" w:rsidTr="00AB0703">
        <w:trPr>
          <w:trHeight w:val="315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 w:hint="eastAsia"/>
              </w:rPr>
            </w:pPr>
            <w:ins w:id="330" w:author="陈阳达" w:date="2017-04-01T20:48:00Z">
              <w:r>
                <w:rPr>
                  <w:rFonts w:ascii="Calibri" w:hAnsi="Calibri" w:cs="Calibri" w:hint="eastAsia"/>
                </w:rPr>
                <w:t>4</w:t>
              </w:r>
            </w:ins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31" w:author="陈阳达" w:date="2017-04-01T20:49:00Z">
              <w:r w:rsidRPr="00AB0703">
                <w:rPr>
                  <w:rFonts w:ascii="Calibri" w:eastAsia="Calibri" w:hAnsi="Calibri" w:cs="Calibri"/>
                </w:rPr>
                <w:t>ToID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Calibri" w:eastAsia="Calibri" w:hAnsi="Calibri" w:cs="Calibri"/>
              </w:rPr>
            </w:pPr>
            <w:ins w:id="332" w:author="陈阳达" w:date="2017-04-01T20:49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宋体" w:eastAsia="宋体" w:hAnsi="宋体" w:cs="宋体" w:hint="eastAsia"/>
              </w:rPr>
            </w:pPr>
            <w:ins w:id="333" w:author="陈阳达" w:date="2017-04-01T20:51:00Z">
              <w:r>
                <w:rPr>
                  <w:rFonts w:ascii="宋体" w:eastAsia="宋体" w:hAnsi="宋体" w:cs="宋体" w:hint="eastAsia"/>
                </w:rPr>
                <w:t>接受者</w:t>
              </w:r>
            </w:ins>
          </w:p>
        </w:tc>
      </w:tr>
      <w:tr w:rsidR="00AB0703" w:rsidTr="00AB0703">
        <w:trPr>
          <w:trHeight w:val="378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 w:hint="eastAsia"/>
              </w:rPr>
            </w:pPr>
            <w:ins w:id="334" w:author="陈阳达" w:date="2017-04-01T20:48:00Z">
              <w:r>
                <w:rPr>
                  <w:rFonts w:ascii="Calibri" w:hAnsi="Calibri" w:cs="Calibri" w:hint="eastAsia"/>
                </w:rPr>
                <w:t>5</w:t>
              </w:r>
            </w:ins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35" w:author="陈阳达" w:date="2017-04-01T20:49:00Z">
              <w:r w:rsidRPr="00AB0703">
                <w:rPr>
                  <w:rFonts w:ascii="Calibri" w:eastAsia="Calibri" w:hAnsi="Calibri" w:cs="Calibri"/>
                </w:rPr>
                <w:t>SendTime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Calibri" w:eastAsia="Calibri" w:hAnsi="Calibri" w:cs="Calibri"/>
              </w:rPr>
            </w:pPr>
            <w:ins w:id="336" w:author="陈阳达" w:date="2017-04-01T20:50:00Z">
              <w:r>
                <w:rPr>
                  <w:rFonts w:ascii="Calibri" w:eastAsia="Calibri" w:hAnsi="Calibri" w:cs="Calibri"/>
                </w:rPr>
                <w:t>Datetime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宋体" w:eastAsia="宋体" w:hAnsi="宋体" w:cs="宋体" w:hint="eastAsia"/>
              </w:rPr>
            </w:pPr>
            <w:ins w:id="337" w:author="陈阳达" w:date="2017-04-01T20:50:00Z">
              <w:r>
                <w:rPr>
                  <w:rFonts w:ascii="宋体" w:eastAsia="宋体" w:hAnsi="宋体" w:cs="宋体" w:hint="eastAsia"/>
                </w:rPr>
                <w:t>发送时间</w:t>
              </w:r>
            </w:ins>
          </w:p>
        </w:tc>
      </w:tr>
      <w:tr w:rsidR="00AB0703" w:rsidTr="00AB0703">
        <w:trPr>
          <w:trHeight w:val="306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 w:hint="eastAsia"/>
              </w:rPr>
            </w:pPr>
            <w:ins w:id="338" w:author="陈阳达" w:date="2017-04-01T20:48:00Z">
              <w:r>
                <w:rPr>
                  <w:rFonts w:ascii="Calibri" w:hAnsi="Calibri" w:cs="Calibri" w:hint="eastAsia"/>
                </w:rPr>
                <w:t>6</w:t>
              </w:r>
            </w:ins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39" w:author="陈阳达" w:date="2017-04-01T20:49:00Z">
              <w:r w:rsidRPr="00AB0703">
                <w:rPr>
                  <w:rFonts w:ascii="Calibri" w:eastAsia="Calibri" w:hAnsi="Calibri" w:cs="Calibri"/>
                </w:rPr>
                <w:t>ToTime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40" w:author="陈阳达" w:date="2017-04-01T20:50:00Z">
              <w:r w:rsidRPr="00AB0703">
                <w:rPr>
                  <w:rFonts w:ascii="Calibri" w:eastAsia="Calibri" w:hAnsi="Calibri" w:cs="Calibri"/>
                </w:rPr>
                <w:t>datetime</w:t>
              </w:r>
            </w:ins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宋体" w:eastAsia="宋体" w:hAnsi="宋体" w:cs="宋体" w:hint="eastAsia"/>
              </w:rPr>
            </w:pPr>
            <w:ins w:id="341" w:author="陈阳达" w:date="2017-04-01T20:50:00Z">
              <w:r>
                <w:rPr>
                  <w:rFonts w:ascii="宋体" w:eastAsia="宋体" w:hAnsi="宋体" w:cs="宋体" w:hint="eastAsia"/>
                </w:rPr>
                <w:t>到达时间</w:t>
              </w:r>
            </w:ins>
          </w:p>
        </w:tc>
      </w:tr>
      <w:tr w:rsidR="00AB0703" w:rsidTr="00AB0703">
        <w:trPr>
          <w:trHeight w:val="279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 w:hint="eastAsia"/>
              </w:rPr>
            </w:pPr>
            <w:ins w:id="342" w:author="陈阳达" w:date="2017-04-01T20:48:00Z">
              <w:r>
                <w:rPr>
                  <w:rFonts w:ascii="Calibri" w:hAnsi="Calibri" w:cs="Calibri" w:hint="eastAsia"/>
                </w:rPr>
                <w:t>7</w:t>
              </w:r>
            </w:ins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/>
              </w:rPr>
            </w:pPr>
            <w:ins w:id="343" w:author="陈阳达" w:date="2017-04-01T20:49:00Z">
              <w:r w:rsidRPr="00AB0703">
                <w:rPr>
                  <w:rFonts w:ascii="Calibri" w:eastAsia="Calibri" w:hAnsi="Calibri" w:cs="Calibri"/>
                </w:rPr>
                <w:t>Comment</w:t>
              </w:r>
            </w:ins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44" w:author="陈阳达" w:date="2017-04-01T20:50:00Z">
              <w:r w:rsidRPr="00AB0703">
                <w:rPr>
                  <w:rFonts w:ascii="Calibri" w:eastAsia="Calibri" w:hAnsi="Calibri" w:cs="Calibri"/>
                </w:rPr>
                <w:t>ntext</w:t>
              </w:r>
            </w:ins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宋体" w:eastAsia="宋体" w:hAnsi="宋体" w:cs="宋体" w:hint="eastAsia"/>
              </w:rPr>
            </w:pPr>
            <w:ins w:id="345" w:author="陈阳达" w:date="2017-04-01T20:51:00Z">
              <w:r>
                <w:rPr>
                  <w:rFonts w:ascii="宋体" w:eastAsia="宋体" w:hAnsi="宋体" w:cs="宋体" w:hint="eastAsia"/>
                </w:rPr>
                <w:t>评论</w:t>
              </w:r>
            </w:ins>
          </w:p>
        </w:tc>
      </w:tr>
      <w:tr w:rsidR="00AB0703" w:rsidTr="00AB0703">
        <w:trPr>
          <w:trHeight w:val="330"/>
        </w:trPr>
        <w:tc>
          <w:tcPr>
            <w:tcW w:w="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 w:hint="eastAsia"/>
              </w:rPr>
            </w:pPr>
            <w:ins w:id="346" w:author="陈阳达" w:date="2017-04-01T20:48:00Z">
              <w:r>
                <w:rPr>
                  <w:rFonts w:ascii="Calibri" w:hAnsi="Calibri" w:cs="Calibri" w:hint="eastAsia"/>
                </w:rPr>
                <w:t>8</w:t>
              </w:r>
            </w:ins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Pr="00AB0703" w:rsidRDefault="00AB0703" w:rsidP="00277C42">
            <w:pPr>
              <w:rPr>
                <w:rFonts w:ascii="Calibri" w:eastAsia="Calibri" w:hAnsi="Calibri" w:cs="Calibri"/>
              </w:rPr>
            </w:pPr>
            <w:proofErr w:type="spellStart"/>
            <w:ins w:id="347" w:author="陈阳达" w:date="2017-04-01T20:49:00Z">
              <w:r w:rsidRPr="00AB0703">
                <w:rPr>
                  <w:rFonts w:ascii="Calibri" w:eastAsia="Calibri" w:hAnsi="Calibri" w:cs="Calibri"/>
                </w:rPr>
                <w:t>IsRead</w:t>
              </w:r>
            </w:ins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Calibri" w:eastAsia="Calibri" w:hAnsi="Calibri" w:cs="Calibri"/>
              </w:rPr>
            </w:pPr>
            <w:ins w:id="348" w:author="陈阳达" w:date="2017-04-01T20:50:00Z">
              <w:r>
                <w:rPr>
                  <w:rFonts w:ascii="Calibri" w:eastAsia="Calibri" w:hAnsi="Calibri" w:cs="Calibri"/>
                </w:rPr>
                <w:t>Bit</w:t>
              </w:r>
            </w:ins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0703" w:rsidRDefault="00AB0703" w:rsidP="00277C42">
            <w:pPr>
              <w:rPr>
                <w:rFonts w:ascii="宋体" w:eastAsia="宋体" w:hAnsi="宋体" w:cs="宋体" w:hint="eastAsia"/>
              </w:rPr>
            </w:pPr>
            <w:ins w:id="349" w:author="陈阳达" w:date="2017-04-01T20:51:00Z">
              <w:r>
                <w:rPr>
                  <w:rFonts w:ascii="宋体" w:eastAsia="宋体" w:hAnsi="宋体" w:cs="宋体" w:hint="eastAsia"/>
                </w:rPr>
                <w:t>是否阅读</w:t>
              </w:r>
            </w:ins>
          </w:p>
        </w:tc>
      </w:tr>
    </w:tbl>
    <w:p w:rsidR="00AB0703" w:rsidRDefault="00AB0703">
      <w:pPr>
        <w:rPr>
          <w:ins w:id="350" w:author="陈阳达" w:date="2017-04-01T21:15:00Z"/>
          <w:rFonts w:hint="eastAsia"/>
        </w:rPr>
      </w:pPr>
    </w:p>
    <w:p w:rsidR="002A6B07" w:rsidRDefault="002A6B07">
      <w:pPr>
        <w:rPr>
          <w:ins w:id="351" w:author="陈阳达" w:date="2017-04-01T21:16:00Z"/>
          <w:rFonts w:hint="eastAsia"/>
        </w:rPr>
      </w:pPr>
      <w:ins w:id="352" w:author="陈阳达" w:date="2017-04-01T21:17:00Z">
        <w:r w:rsidRPr="002A6B07">
          <w:t>ProjectComment</w:t>
        </w:r>
      </w:ins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1418"/>
        <w:gridCol w:w="1842"/>
        <w:gridCol w:w="4253"/>
      </w:tblGrid>
      <w:tr w:rsidR="002A6B07" w:rsidTr="00277C42">
        <w:trPr>
          <w:trHeight w:val="1"/>
          <w:ins w:id="353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54" w:author="陈阳达" w:date="2017-04-01T21:17:00Z"/>
                <w:rFonts w:ascii="宋体" w:eastAsia="宋体" w:hAnsi="宋体" w:cs="宋体"/>
              </w:rPr>
            </w:pPr>
            <w:ins w:id="355" w:author="陈阳达" w:date="2017-04-01T21:17:00Z">
              <w:r>
                <w:rPr>
                  <w:rFonts w:ascii="宋体" w:eastAsia="宋体" w:hAnsi="宋体" w:cs="宋体"/>
                </w:rPr>
                <w:t>序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56" w:author="陈阳达" w:date="2017-04-01T21:17:00Z"/>
                <w:rFonts w:ascii="宋体" w:eastAsia="宋体" w:hAnsi="宋体" w:cs="宋体"/>
              </w:rPr>
            </w:pPr>
            <w:ins w:id="357" w:author="陈阳达" w:date="2017-04-01T21:17:00Z">
              <w:r>
                <w:rPr>
                  <w:rFonts w:ascii="宋体" w:eastAsia="宋体" w:hAnsi="宋体" w:cs="宋体"/>
                </w:rPr>
                <w:t>字段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58" w:author="陈阳达" w:date="2017-04-01T21:17:00Z"/>
                <w:rFonts w:ascii="宋体" w:eastAsia="宋体" w:hAnsi="宋体" w:cs="宋体"/>
              </w:rPr>
            </w:pPr>
            <w:ins w:id="359" w:author="陈阳达" w:date="2017-04-01T21:17:00Z">
              <w:r>
                <w:rPr>
                  <w:rFonts w:ascii="宋体" w:eastAsia="宋体" w:hAnsi="宋体" w:cs="宋体"/>
                </w:rPr>
                <w:t>数据类型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60" w:author="陈阳达" w:date="2017-04-01T21:17:00Z"/>
                <w:rFonts w:ascii="宋体" w:eastAsia="宋体" w:hAnsi="宋体" w:cs="宋体"/>
              </w:rPr>
            </w:pPr>
            <w:ins w:id="361" w:author="陈阳达" w:date="2017-04-01T21:17:00Z">
              <w:r>
                <w:rPr>
                  <w:rFonts w:ascii="宋体" w:eastAsia="宋体" w:hAnsi="宋体" w:cs="宋体"/>
                </w:rPr>
                <w:t>说明</w:t>
              </w:r>
            </w:ins>
          </w:p>
        </w:tc>
      </w:tr>
      <w:tr w:rsidR="002A6B07" w:rsidTr="00277C42">
        <w:trPr>
          <w:trHeight w:val="1"/>
          <w:ins w:id="362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63" w:author="陈阳达" w:date="2017-04-01T21:17:00Z"/>
              </w:rPr>
            </w:pPr>
            <w:ins w:id="364" w:author="陈阳达" w:date="2017-04-01T21:17:00Z">
              <w:r>
                <w:rPr>
                  <w:rFonts w:ascii="Calibri" w:eastAsia="Calibri" w:hAnsi="Calibri" w:cs="Calibri"/>
                </w:rPr>
                <w:t>1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65" w:author="陈阳达" w:date="2017-04-01T21:17:00Z"/>
              </w:rPr>
            </w:pPr>
            <w:ins w:id="366" w:author="陈阳达" w:date="2017-04-01T21:17:00Z">
              <w:r>
                <w:rPr>
                  <w:rFonts w:ascii="Calibri" w:eastAsia="Calibri" w:hAnsi="Calibri" w:cs="Calibri"/>
                </w:rPr>
                <w:t>ID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67" w:author="陈阳达" w:date="2017-04-01T21:17:00Z"/>
              </w:rPr>
            </w:pPr>
            <w:ins w:id="368" w:author="陈阳达" w:date="2017-04-01T21:1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69" w:author="陈阳达" w:date="2017-04-01T21:17:00Z"/>
              </w:rPr>
            </w:pPr>
            <w:ins w:id="370" w:author="陈阳达" w:date="2017-04-01T21:17:00Z">
              <w:r>
                <w:rPr>
                  <w:rFonts w:ascii="Calibri" w:eastAsia="Calibri" w:hAnsi="Calibri" w:cs="Calibri"/>
                </w:rPr>
                <w:t>PK Identity</w:t>
              </w:r>
            </w:ins>
          </w:p>
        </w:tc>
      </w:tr>
      <w:tr w:rsidR="002A6B07" w:rsidTr="00277C42">
        <w:trPr>
          <w:trHeight w:val="1"/>
          <w:ins w:id="371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72" w:author="陈阳达" w:date="2017-04-01T21:17:00Z"/>
              </w:rPr>
            </w:pPr>
            <w:ins w:id="373" w:author="陈阳达" w:date="2017-04-01T21:17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Pr="002F14AB" w:rsidRDefault="002A6B07" w:rsidP="00277C42">
            <w:pPr>
              <w:rPr>
                <w:ins w:id="374" w:author="陈阳达" w:date="2017-04-01T21:17:00Z"/>
                <w:rFonts w:hint="eastAsia"/>
              </w:rPr>
            </w:pPr>
            <w:ins w:id="375" w:author="陈阳达" w:date="2017-04-01T21:17:00Z">
              <w:r w:rsidRPr="002A6B07">
                <w:rPr>
                  <w:rFonts w:ascii="Calibri" w:eastAsia="Calibri" w:hAnsi="Calibri" w:cs="Calibri"/>
                </w:rPr>
                <w:t>ProjectID</w:t>
              </w:r>
              <w:bookmarkStart w:id="376" w:name="_GoBack"/>
              <w:bookmarkEnd w:id="376"/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77" w:author="陈阳达" w:date="2017-04-01T21:17:00Z"/>
              </w:rPr>
            </w:pPr>
            <w:ins w:id="378" w:author="陈阳达" w:date="2017-04-01T21:1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79" w:author="陈阳达" w:date="2017-04-01T21:17:00Z"/>
              </w:rPr>
            </w:pPr>
            <w:ins w:id="380" w:author="陈阳达" w:date="2017-04-01T21:17:00Z">
              <w:r>
                <w:rPr>
                  <w:rFonts w:ascii="宋体" w:eastAsia="宋体" w:hAnsi="宋体" w:cs="宋体"/>
                </w:rPr>
                <w:t>任务</w:t>
              </w:r>
              <w:r>
                <w:rPr>
                  <w:rFonts w:ascii="Calibri" w:eastAsia="Calibri" w:hAnsi="Calibri" w:cs="Calibri"/>
                </w:rPr>
                <w:t>id</w:t>
              </w:r>
            </w:ins>
          </w:p>
        </w:tc>
      </w:tr>
      <w:tr w:rsidR="002A6B07" w:rsidTr="00277C42">
        <w:trPr>
          <w:trHeight w:val="1"/>
          <w:ins w:id="381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82" w:author="陈阳达" w:date="2017-04-01T21:17:00Z"/>
              </w:rPr>
            </w:pPr>
            <w:ins w:id="383" w:author="陈阳达" w:date="2017-04-01T21:17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84" w:author="陈阳达" w:date="2017-04-01T21:17:00Z"/>
              </w:rPr>
            </w:pPr>
            <w:proofErr w:type="spellStart"/>
            <w:ins w:id="385" w:author="陈阳达" w:date="2017-04-01T21:17:00Z">
              <w:r>
                <w:rPr>
                  <w:rFonts w:ascii="Calibri" w:hAnsi="Calibri" w:cs="Calibri" w:hint="eastAsia"/>
                </w:rPr>
                <w:t>Creator</w:t>
              </w:r>
              <w:r>
                <w:rPr>
                  <w:rFonts w:ascii="Calibri" w:eastAsia="Calibri" w:hAnsi="Calibri" w:cs="Calibri"/>
                </w:rPr>
                <w:t>ID</w:t>
              </w:r>
              <w:proofErr w:type="spellEnd"/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86" w:author="陈阳达" w:date="2017-04-01T21:17:00Z"/>
              </w:rPr>
            </w:pPr>
            <w:ins w:id="387" w:author="陈阳达" w:date="2017-04-01T21:17:00Z">
              <w:r>
                <w:rPr>
                  <w:rFonts w:ascii="Calibri" w:eastAsia="Calibri" w:hAnsi="Calibri" w:cs="Calibri"/>
                </w:rPr>
                <w:t>INT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88" w:author="陈阳达" w:date="2017-04-01T21:17:00Z"/>
              </w:rPr>
            </w:pPr>
            <w:ins w:id="389" w:author="陈阳达" w:date="2017-04-01T21:17:00Z">
              <w:r>
                <w:rPr>
                  <w:rFonts w:ascii="宋体" w:eastAsia="宋体" w:hAnsi="宋体" w:cs="宋体"/>
                </w:rPr>
                <w:t>用户</w:t>
              </w:r>
              <w:r>
                <w:rPr>
                  <w:rFonts w:ascii="Calibri" w:eastAsia="Calibri" w:hAnsi="Calibri" w:cs="Calibri"/>
                </w:rPr>
                <w:t>id</w:t>
              </w:r>
            </w:ins>
          </w:p>
        </w:tc>
      </w:tr>
      <w:tr w:rsidR="002A6B07" w:rsidTr="00277C42">
        <w:trPr>
          <w:trHeight w:val="1"/>
          <w:ins w:id="390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91" w:author="陈阳达" w:date="2017-04-01T21:17:00Z"/>
              </w:rPr>
            </w:pPr>
            <w:ins w:id="392" w:author="陈阳达" w:date="2017-04-01T21:17:00Z">
              <w:r>
                <w:rPr>
                  <w:rFonts w:ascii="Calibri" w:eastAsia="Calibri" w:hAnsi="Calibri" w:cs="Calibri"/>
                </w:rPr>
                <w:t>4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93" w:author="陈阳达" w:date="2017-04-01T21:17:00Z"/>
              </w:rPr>
            </w:pPr>
            <w:ins w:id="394" w:author="陈阳达" w:date="2017-04-01T21:17:00Z">
              <w:r>
                <w:rPr>
                  <w:rFonts w:ascii="Calibri" w:eastAsia="Calibri" w:hAnsi="Calibri" w:cs="Calibri"/>
                </w:rPr>
                <w:t>Comments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95" w:author="陈阳达" w:date="2017-04-01T21:17:00Z"/>
              </w:rPr>
            </w:pPr>
            <w:proofErr w:type="spellStart"/>
            <w:ins w:id="396" w:author="陈阳达" w:date="2017-04-01T21:17:00Z">
              <w:r>
                <w:rPr>
                  <w:rFonts w:ascii="Calibri" w:eastAsia="Calibri" w:hAnsi="Calibri" w:cs="Calibri"/>
                </w:rPr>
                <w:t>Ntext</w:t>
              </w:r>
              <w:proofErr w:type="spellEnd"/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397" w:author="陈阳达" w:date="2017-04-01T21:17:00Z"/>
                <w:rFonts w:ascii="宋体" w:eastAsia="宋体" w:hAnsi="宋体" w:cs="宋体"/>
              </w:rPr>
            </w:pPr>
            <w:proofErr w:type="gramStart"/>
            <w:ins w:id="398" w:author="陈阳达" w:date="2017-04-01T21:17:00Z">
              <w:r>
                <w:rPr>
                  <w:rFonts w:ascii="宋体" w:eastAsia="宋体" w:hAnsi="宋体" w:cs="宋体"/>
                </w:rPr>
                <w:t>群聊内容</w:t>
              </w:r>
              <w:proofErr w:type="gramEnd"/>
            </w:ins>
          </w:p>
        </w:tc>
      </w:tr>
      <w:tr w:rsidR="002A6B07" w:rsidTr="00277C42">
        <w:trPr>
          <w:trHeight w:val="1"/>
          <w:ins w:id="399" w:author="陈阳达" w:date="2017-04-01T21:17:00Z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400" w:author="陈阳达" w:date="2017-04-01T21:17:00Z"/>
              </w:rPr>
            </w:pPr>
            <w:ins w:id="401" w:author="陈阳达" w:date="2017-04-01T21:17:00Z">
              <w:r>
                <w:rPr>
                  <w:rFonts w:ascii="Calibri" w:eastAsia="Calibri" w:hAnsi="Calibri" w:cs="Calibri"/>
                </w:rPr>
                <w:t>5</w:t>
              </w:r>
            </w:ins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402" w:author="陈阳达" w:date="2017-04-01T21:17:00Z"/>
                <w:rFonts w:ascii="宋体" w:eastAsia="宋体" w:hAnsi="宋体" w:cs="宋体"/>
              </w:rPr>
            </w:pPr>
            <w:ins w:id="403" w:author="陈阳达" w:date="2017-04-01T21:17:00Z">
              <w:r>
                <w:rPr>
                  <w:rFonts w:ascii="宋体" w:eastAsia="宋体" w:hAnsi="宋体" w:cs="宋体"/>
                  <w:sz w:val="20"/>
                </w:rPr>
                <w:t>CDT</w:t>
              </w:r>
            </w:ins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404" w:author="陈阳达" w:date="2017-04-01T21:17:00Z"/>
              </w:rPr>
            </w:pPr>
            <w:ins w:id="405" w:author="陈阳达" w:date="2017-04-01T21:17:00Z">
              <w:r>
                <w:rPr>
                  <w:rFonts w:ascii="Calibri" w:eastAsia="Calibri" w:hAnsi="Calibri" w:cs="Calibri"/>
                </w:rPr>
                <w:t>Datetime</w:t>
              </w:r>
            </w:ins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6B07" w:rsidRDefault="002A6B07" w:rsidP="00277C42">
            <w:pPr>
              <w:rPr>
                <w:ins w:id="406" w:author="陈阳达" w:date="2017-04-01T21:17:00Z"/>
                <w:rFonts w:ascii="宋体" w:eastAsia="宋体" w:hAnsi="宋体" w:cs="宋体"/>
              </w:rPr>
            </w:pPr>
            <w:ins w:id="407" w:author="陈阳达" w:date="2017-04-01T21:17:00Z">
              <w:r>
                <w:rPr>
                  <w:rFonts w:ascii="宋体" w:eastAsia="宋体" w:hAnsi="宋体" w:cs="宋体"/>
                </w:rPr>
                <w:t>发送时间</w:t>
              </w:r>
            </w:ins>
          </w:p>
        </w:tc>
      </w:tr>
    </w:tbl>
    <w:p w:rsidR="002A6B07" w:rsidRDefault="002A6B07"/>
    <w:sectPr w:rsidR="002A6B0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374" w:rsidRDefault="00C96374" w:rsidP="007B14D4">
      <w:r>
        <w:separator/>
      </w:r>
    </w:p>
  </w:endnote>
  <w:endnote w:type="continuationSeparator" w:id="0">
    <w:p w:rsidR="00C96374" w:rsidRDefault="00C96374" w:rsidP="007B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D07" w:rsidRDefault="001B2D07">
    <w:pPr>
      <w:pStyle w:val="a5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120810" wp14:editId="79CC1F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CF0F9CF"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="002A6B07" w:rsidRPr="002A6B0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7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 w:hint="eastAsia"/>
        <w:color w:val="4F81BD" w:themeColor="accent1"/>
        <w:sz w:val="20"/>
        <w:szCs w:val="20"/>
      </w:rPr>
      <w:t xml:space="preserve">   RESYS  ZCZ 2.28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374" w:rsidRDefault="00C96374" w:rsidP="007B14D4">
      <w:r>
        <w:separator/>
      </w:r>
    </w:p>
  </w:footnote>
  <w:footnote w:type="continuationSeparator" w:id="0">
    <w:p w:rsidR="00C96374" w:rsidRDefault="00C96374" w:rsidP="007B1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2298"/>
    <w:multiLevelType w:val="multilevel"/>
    <w:tmpl w:val="B91AC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311829"/>
    <w:multiLevelType w:val="multilevel"/>
    <w:tmpl w:val="151ACB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856B66"/>
    <w:multiLevelType w:val="multilevel"/>
    <w:tmpl w:val="C6C02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53D9D"/>
    <w:multiLevelType w:val="multilevel"/>
    <w:tmpl w:val="D598E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FD49B7"/>
    <w:multiLevelType w:val="multilevel"/>
    <w:tmpl w:val="4F32A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AF39A9"/>
    <w:multiLevelType w:val="multilevel"/>
    <w:tmpl w:val="AFBEA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940D12"/>
    <w:multiLevelType w:val="multilevel"/>
    <w:tmpl w:val="2506C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3B378F"/>
    <w:multiLevelType w:val="multilevel"/>
    <w:tmpl w:val="6B90D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4A2313E"/>
    <w:multiLevelType w:val="multilevel"/>
    <w:tmpl w:val="C4825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DA623B2"/>
    <w:multiLevelType w:val="multilevel"/>
    <w:tmpl w:val="245E8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8D4A99"/>
    <w:multiLevelType w:val="multilevel"/>
    <w:tmpl w:val="03F06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324D09"/>
    <w:multiLevelType w:val="multilevel"/>
    <w:tmpl w:val="4E14E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D410C6"/>
    <w:multiLevelType w:val="multilevel"/>
    <w:tmpl w:val="4A900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825E30"/>
    <w:multiLevelType w:val="multilevel"/>
    <w:tmpl w:val="2D580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6A865CE"/>
    <w:multiLevelType w:val="multilevel"/>
    <w:tmpl w:val="CB261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8A06AF6"/>
    <w:multiLevelType w:val="multilevel"/>
    <w:tmpl w:val="4F722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D35E88"/>
    <w:multiLevelType w:val="multilevel"/>
    <w:tmpl w:val="B1660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3060D7"/>
    <w:multiLevelType w:val="multilevel"/>
    <w:tmpl w:val="B74EC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16"/>
  </w:num>
  <w:num w:numId="8">
    <w:abstractNumId w:val="13"/>
  </w:num>
  <w:num w:numId="9">
    <w:abstractNumId w:val="7"/>
  </w:num>
  <w:num w:numId="10">
    <w:abstractNumId w:val="10"/>
  </w:num>
  <w:num w:numId="11">
    <w:abstractNumId w:val="17"/>
  </w:num>
  <w:num w:numId="12">
    <w:abstractNumId w:val="9"/>
  </w:num>
  <w:num w:numId="13">
    <w:abstractNumId w:val="12"/>
  </w:num>
  <w:num w:numId="14">
    <w:abstractNumId w:val="6"/>
  </w:num>
  <w:num w:numId="15">
    <w:abstractNumId w:val="8"/>
  </w:num>
  <w:num w:numId="16">
    <w:abstractNumId w:val="4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47"/>
    <w:rsid w:val="000357C1"/>
    <w:rsid w:val="000A1C43"/>
    <w:rsid w:val="000D5ACE"/>
    <w:rsid w:val="000F666E"/>
    <w:rsid w:val="00137EF4"/>
    <w:rsid w:val="001403DE"/>
    <w:rsid w:val="001670D0"/>
    <w:rsid w:val="00186E12"/>
    <w:rsid w:val="001A1E2A"/>
    <w:rsid w:val="001A4173"/>
    <w:rsid w:val="001B2D07"/>
    <w:rsid w:val="001C6B23"/>
    <w:rsid w:val="001D7B1E"/>
    <w:rsid w:val="00216DE4"/>
    <w:rsid w:val="00272208"/>
    <w:rsid w:val="00276780"/>
    <w:rsid w:val="002A6706"/>
    <w:rsid w:val="002A6B07"/>
    <w:rsid w:val="002A744A"/>
    <w:rsid w:val="002D128A"/>
    <w:rsid w:val="002D1949"/>
    <w:rsid w:val="002F14AB"/>
    <w:rsid w:val="0030225C"/>
    <w:rsid w:val="003131FC"/>
    <w:rsid w:val="0031742D"/>
    <w:rsid w:val="003941E8"/>
    <w:rsid w:val="00400755"/>
    <w:rsid w:val="0041172A"/>
    <w:rsid w:val="00437A5B"/>
    <w:rsid w:val="00443347"/>
    <w:rsid w:val="00461C85"/>
    <w:rsid w:val="004645C7"/>
    <w:rsid w:val="00464DAB"/>
    <w:rsid w:val="004C2617"/>
    <w:rsid w:val="004F5F14"/>
    <w:rsid w:val="00500829"/>
    <w:rsid w:val="005056EA"/>
    <w:rsid w:val="0050696B"/>
    <w:rsid w:val="005175F4"/>
    <w:rsid w:val="00535A43"/>
    <w:rsid w:val="00552818"/>
    <w:rsid w:val="00615B1A"/>
    <w:rsid w:val="006257B5"/>
    <w:rsid w:val="00631A9C"/>
    <w:rsid w:val="00677BBA"/>
    <w:rsid w:val="006F1164"/>
    <w:rsid w:val="007A6D93"/>
    <w:rsid w:val="007B14D4"/>
    <w:rsid w:val="007D307E"/>
    <w:rsid w:val="00861095"/>
    <w:rsid w:val="00864CC3"/>
    <w:rsid w:val="0086568E"/>
    <w:rsid w:val="00867772"/>
    <w:rsid w:val="00875D33"/>
    <w:rsid w:val="00877314"/>
    <w:rsid w:val="00882F04"/>
    <w:rsid w:val="008865CE"/>
    <w:rsid w:val="00894293"/>
    <w:rsid w:val="008A59BF"/>
    <w:rsid w:val="008D7EE2"/>
    <w:rsid w:val="00910689"/>
    <w:rsid w:val="009519FF"/>
    <w:rsid w:val="00954FEC"/>
    <w:rsid w:val="0097285D"/>
    <w:rsid w:val="0098624D"/>
    <w:rsid w:val="009A3919"/>
    <w:rsid w:val="009C1A16"/>
    <w:rsid w:val="009C3FDB"/>
    <w:rsid w:val="009F37FC"/>
    <w:rsid w:val="00A1472F"/>
    <w:rsid w:val="00A23759"/>
    <w:rsid w:val="00A2658C"/>
    <w:rsid w:val="00A27ED7"/>
    <w:rsid w:val="00A345C9"/>
    <w:rsid w:val="00A448C2"/>
    <w:rsid w:val="00AB0703"/>
    <w:rsid w:val="00AC4523"/>
    <w:rsid w:val="00AF158B"/>
    <w:rsid w:val="00BA31E8"/>
    <w:rsid w:val="00BD14A8"/>
    <w:rsid w:val="00BE724C"/>
    <w:rsid w:val="00C01DE5"/>
    <w:rsid w:val="00C01F55"/>
    <w:rsid w:val="00C204C4"/>
    <w:rsid w:val="00C26EA0"/>
    <w:rsid w:val="00C37A3D"/>
    <w:rsid w:val="00C7485B"/>
    <w:rsid w:val="00C85FD0"/>
    <w:rsid w:val="00C96374"/>
    <w:rsid w:val="00CA5C6A"/>
    <w:rsid w:val="00CB59A1"/>
    <w:rsid w:val="00D810AE"/>
    <w:rsid w:val="00D96491"/>
    <w:rsid w:val="00DB5186"/>
    <w:rsid w:val="00DC4DB2"/>
    <w:rsid w:val="00DD3005"/>
    <w:rsid w:val="00E15276"/>
    <w:rsid w:val="00E22F08"/>
    <w:rsid w:val="00E36029"/>
    <w:rsid w:val="00E44FB7"/>
    <w:rsid w:val="00E62662"/>
    <w:rsid w:val="00E63CD2"/>
    <w:rsid w:val="00ED027C"/>
    <w:rsid w:val="00ED73A0"/>
    <w:rsid w:val="00EE0873"/>
    <w:rsid w:val="00F05CD5"/>
    <w:rsid w:val="00F35387"/>
    <w:rsid w:val="00F405E9"/>
    <w:rsid w:val="00F72B95"/>
    <w:rsid w:val="00F902B8"/>
    <w:rsid w:val="00F974B9"/>
    <w:rsid w:val="00FD425E"/>
    <w:rsid w:val="00FE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g-translate">
    <w:name w:val="sug-translate"/>
    <w:basedOn w:val="a0"/>
    <w:rsid w:val="00437A5B"/>
  </w:style>
  <w:style w:type="paragraph" w:styleId="a4">
    <w:name w:val="header"/>
    <w:basedOn w:val="a"/>
    <w:link w:val="Char"/>
    <w:uiPriority w:val="99"/>
    <w:unhideWhenUsed/>
    <w:rsid w:val="007B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4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14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14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F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g-translate">
    <w:name w:val="sug-translate"/>
    <w:basedOn w:val="a0"/>
    <w:rsid w:val="00437A5B"/>
  </w:style>
  <w:style w:type="paragraph" w:styleId="a4">
    <w:name w:val="header"/>
    <w:basedOn w:val="a"/>
    <w:link w:val="Char"/>
    <w:uiPriority w:val="99"/>
    <w:unhideWhenUsed/>
    <w:rsid w:val="007B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4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4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B14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1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84143-B9F5-4363-9D47-9763A2F3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7</Pages>
  <Words>886</Words>
  <Characters>5051</Characters>
  <Application>Microsoft Office Word</Application>
  <DocSecurity>0</DocSecurity>
  <Lines>42</Lines>
  <Paragraphs>11</Paragraphs>
  <ScaleCrop>false</ScaleCrop>
  <Company>Microsoft</Company>
  <LinksUpToDate>false</LinksUpToDate>
  <CharactersWithSpaces>5926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楚泽</dc:creator>
  <cp:keywords/>
  <dc:description/>
  <cp:lastModifiedBy>陈阳达</cp:lastModifiedBy>
  <cp:revision>113</cp:revision>
  <dcterms:created xsi:type="dcterms:W3CDTF">2017-02-28T10:38:00Z</dcterms:created>
  <dcterms:modified xsi:type="dcterms:W3CDTF">2017-04-01T13:17:00Z</dcterms:modified>
</cp:coreProperties>
</file>